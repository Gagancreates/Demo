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C41E9" w14:textId="0B03B13D" w:rsidR="00D87CEF" w:rsidRDefault="004D7AA1">
      <w:pPr>
        <w:pStyle w:val="TOCHeading"/>
      </w:pPr>
      <w:r>
        <w:rPr>
          <w:noProof/>
          <w:lang w:val="en-US"/>
        </w:rPr>
        <mc:AlternateContent>
          <mc:Choice Requires="wps">
            <w:drawing>
              <wp:anchor distT="0" distB="0" distL="114300" distR="114300" simplePos="0" relativeHeight="251668480" behindDoc="0" locked="0" layoutInCell="1" allowOverlap="1" wp14:anchorId="6A387DA2" wp14:editId="3658D7DB">
                <wp:simplePos x="0" y="0"/>
                <wp:positionH relativeFrom="column">
                  <wp:posOffset>-523875</wp:posOffset>
                </wp:positionH>
                <wp:positionV relativeFrom="paragraph">
                  <wp:posOffset>3467100</wp:posOffset>
                </wp:positionV>
                <wp:extent cx="5810250" cy="685800"/>
                <wp:effectExtent l="0" t="0" r="0" b="0"/>
                <wp:wrapThrough wrapText="bothSides">
                  <wp:wrapPolygon edited="0">
                    <wp:start x="142" y="0"/>
                    <wp:lineTo x="142" y="21000"/>
                    <wp:lineTo x="21388" y="21000"/>
                    <wp:lineTo x="21388" y="0"/>
                    <wp:lineTo x="142" y="0"/>
                  </wp:wrapPolygon>
                </wp:wrapThrough>
                <wp:docPr id="11" name="Text Box 11"/>
                <wp:cNvGraphicFramePr/>
                <a:graphic xmlns:a="http://schemas.openxmlformats.org/drawingml/2006/main">
                  <a:graphicData uri="http://schemas.microsoft.com/office/word/2010/wordprocessingShape">
                    <wps:wsp>
                      <wps:cNvSpPr txBox="1"/>
                      <wps:spPr>
                        <a:xfrm>
                          <a:off x="0" y="0"/>
                          <a:ext cx="581025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601170" w14:textId="3414D34C" w:rsidR="00BD3A56" w:rsidRPr="00351DDC" w:rsidRDefault="00C247D7">
                            <w:pPr>
                              <w:rPr>
                                <w:rFonts w:asciiTheme="majorHAnsi" w:hAnsiTheme="majorHAnsi"/>
                                <w:color w:val="FFFFFF" w:themeColor="background1"/>
                                <w:sz w:val="44"/>
                                <w:szCs w:val="44"/>
                                <w:lang w:val="en-US"/>
                              </w:rPr>
                            </w:pPr>
                            <w:r>
                              <w:rPr>
                                <w:rFonts w:asciiTheme="majorHAnsi" w:hAnsiTheme="majorHAnsi"/>
                                <w:color w:val="FFFFFF" w:themeColor="background1"/>
                                <w:sz w:val="44"/>
                                <w:szCs w:val="44"/>
                                <w:lang w:val="en-US"/>
                              </w:rPr>
                              <w:t xml:space="preserve">Distribution </w:t>
                            </w:r>
                            <w:r w:rsidR="00B335CB">
                              <w:rPr>
                                <w:rFonts w:asciiTheme="majorHAnsi" w:hAnsiTheme="majorHAnsi"/>
                                <w:color w:val="FFFFFF" w:themeColor="background1"/>
                                <w:sz w:val="44"/>
                                <w:szCs w:val="44"/>
                                <w:lang w:val="en-US"/>
                              </w:rPr>
                              <w:t>Layer</w:t>
                            </w:r>
                            <w:r w:rsidR="004D7AA1">
                              <w:rPr>
                                <w:rFonts w:asciiTheme="majorHAnsi" w:hAnsiTheme="majorHAnsi"/>
                                <w:color w:val="FFFFFF" w:themeColor="background1"/>
                                <w:sz w:val="44"/>
                                <w:szCs w:val="44"/>
                                <w:lang w:val="en-US"/>
                              </w:rPr>
                              <w:t xml:space="preserve"> –Understanding Document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387DA2" id="_x0000_t202" coordsize="21600,21600" o:spt="202" path="m,l,21600r21600,l21600,xe">
                <v:stroke joinstyle="miter"/>
                <v:path gradientshapeok="t" o:connecttype="rect"/>
              </v:shapetype>
              <v:shape id="Text Box 11" o:spid="_x0000_s1026" type="#_x0000_t202" style="position:absolute;margin-left:-41.25pt;margin-top:273pt;width:457.5pt;height:5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" filled="f" stroked="f">
                <v:textbox>
                  <w:txbxContent>
                    <w:p w14:paraId="61601170" w14:textId="3414D34C" w:rsidR="00BD3A56" w:rsidRPr="00351DDC" w:rsidRDefault="00C247D7">
                      <w:pPr>
                        <w:rPr>
                          <w:rFonts w:asciiTheme="majorHAnsi" w:hAnsiTheme="majorHAnsi"/>
                          <w:color w:val="FFFFFF" w:themeColor="background1"/>
                          <w:sz w:val="44"/>
                          <w:szCs w:val="44"/>
                          <w:lang w:val="en-US"/>
                        </w:rPr>
                      </w:pPr>
                      <w:r>
                        <w:rPr>
                          <w:rFonts w:asciiTheme="majorHAnsi" w:hAnsiTheme="majorHAnsi"/>
                          <w:color w:val="FFFFFF" w:themeColor="background1"/>
                          <w:sz w:val="44"/>
                          <w:szCs w:val="44"/>
                          <w:lang w:val="en-US"/>
                        </w:rPr>
                        <w:t xml:space="preserve">Distribution </w:t>
                      </w:r>
                      <w:r w:rsidR="00B335CB">
                        <w:rPr>
                          <w:rFonts w:asciiTheme="majorHAnsi" w:hAnsiTheme="majorHAnsi"/>
                          <w:color w:val="FFFFFF" w:themeColor="background1"/>
                          <w:sz w:val="44"/>
                          <w:szCs w:val="44"/>
                          <w:lang w:val="en-US"/>
                        </w:rPr>
                        <w:t>Layer</w:t>
                      </w:r>
                      <w:r w:rsidR="004D7AA1">
                        <w:rPr>
                          <w:rFonts w:asciiTheme="majorHAnsi" w:hAnsiTheme="majorHAnsi"/>
                          <w:color w:val="FFFFFF" w:themeColor="background1"/>
                          <w:sz w:val="44"/>
                          <w:szCs w:val="44"/>
                          <w:lang w:val="en-US"/>
                        </w:rPr>
                        <w:t xml:space="preserve"> –Understanding Document </w:t>
                      </w:r>
                    </w:p>
                  </w:txbxContent>
                </v:textbox>
                <w10:wrap type="through"/>
              </v:shape>
            </w:pict>
          </mc:Fallback>
        </mc:AlternateContent>
      </w:r>
      <w:r w:rsidR="008E6B72">
        <w:rPr>
          <w:noProof/>
          <w:lang w:val="en-US"/>
        </w:rPr>
        <mc:AlternateContent>
          <mc:Choice Requires="wps">
            <w:drawing>
              <wp:anchor distT="0" distB="0" distL="114300" distR="114300" simplePos="0" relativeHeight="251667456" behindDoc="0" locked="0" layoutInCell="1" allowOverlap="1" wp14:anchorId="77B90E85" wp14:editId="27B322EA">
                <wp:simplePos x="0" y="0"/>
                <wp:positionH relativeFrom="column">
                  <wp:posOffset>-519430</wp:posOffset>
                </wp:positionH>
                <wp:positionV relativeFrom="paragraph">
                  <wp:posOffset>2912110</wp:posOffset>
                </wp:positionV>
                <wp:extent cx="3505200" cy="685800"/>
                <wp:effectExtent l="0" t="0" r="0" b="0"/>
                <wp:wrapThrough wrapText="bothSides">
                  <wp:wrapPolygon edited="0">
                    <wp:start x="157" y="0"/>
                    <wp:lineTo x="157" y="20800"/>
                    <wp:lineTo x="21287" y="20800"/>
                    <wp:lineTo x="21287" y="0"/>
                    <wp:lineTo x="157" y="0"/>
                  </wp:wrapPolygon>
                </wp:wrapThrough>
                <wp:docPr id="10" name="Text Box 10"/>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53DE4C" w14:textId="70C0EB6E" w:rsidR="00BD3A56" w:rsidRPr="00351DDC" w:rsidRDefault="00BD3A56">
                            <w:pPr>
                              <w:rPr>
                                <w:rFonts w:asciiTheme="majorHAnsi" w:hAnsiTheme="majorHAnsi"/>
                                <w:b/>
                                <w:bCs/>
                                <w:color w:val="FFFFFF" w:themeColor="background1"/>
                                <w:sz w:val="56"/>
                                <w:szCs w:val="5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B90E85" id="Text Box 10" o:spid="_x0000_s1027" type="#_x0000_t202" style="position:absolute;margin-left:-40.9pt;margin-top:229.3pt;width:276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" filled="f" stroked="f">
                <v:textbox>
                  <w:txbxContent>
                    <w:p w14:paraId="5D53DE4C" w14:textId="70C0EB6E" w:rsidR="00BD3A56" w:rsidRPr="00351DDC" w:rsidRDefault="00BD3A56">
                      <w:pPr>
                        <w:rPr>
                          <w:rFonts w:asciiTheme="majorHAnsi" w:hAnsiTheme="majorHAnsi"/>
                          <w:b/>
                          <w:bCs/>
                          <w:color w:val="FFFFFF" w:themeColor="background1"/>
                          <w:sz w:val="56"/>
                          <w:szCs w:val="56"/>
                          <w:lang w:val="en-US"/>
                        </w:rPr>
                      </w:pPr>
                    </w:p>
                  </w:txbxContent>
                </v:textbox>
                <w10:wrap type="through"/>
              </v:shape>
            </w:pict>
          </mc:Fallback>
        </mc:AlternateContent>
      </w:r>
      <w:r w:rsidR="008E6B72">
        <w:rPr>
          <w:noProof/>
          <w:lang w:val="en-US"/>
        </w:rPr>
        <w:drawing>
          <wp:anchor distT="0" distB="0" distL="114300" distR="114300" simplePos="0" relativeHeight="251660288" behindDoc="0" locked="0" layoutInCell="1" allowOverlap="1" wp14:anchorId="58B67515" wp14:editId="6AB6912D">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br w:type="page"/>
      </w:r>
    </w:p>
    <w:sdt>
      <w:sdtPr>
        <w:id w:val="2097048546"/>
        <w:docPartObj>
          <w:docPartGallery w:val="Table of Contents"/>
          <w:docPartUnique/>
        </w:docPartObj>
      </w:sdtPr>
      <w:sdtEndPr>
        <w:rPr>
          <w:b/>
          <w:bCs/>
          <w:noProof/>
        </w:rPr>
      </w:sdtEndPr>
      <w:sdtContent>
        <w:p w14:paraId="32F19A75" w14:textId="3B7CF413" w:rsidR="00C50FC1" w:rsidRPr="00677DF4" w:rsidRDefault="00C50FC1" w:rsidP="00D87CEF">
          <w:pPr>
            <w:rPr>
              <w:b/>
            </w:rPr>
          </w:pPr>
          <w:r w:rsidRPr="00677DF4">
            <w:rPr>
              <w:b/>
            </w:rPr>
            <w:t>Contents</w:t>
          </w:r>
        </w:p>
        <w:p w14:paraId="10305501" w14:textId="77777777" w:rsidR="00677DF4" w:rsidRPr="00677DF4" w:rsidRDefault="00677DF4" w:rsidP="00677DF4"/>
        <w:p w14:paraId="79BF3B8A" w14:textId="77777777" w:rsidR="005242E7" w:rsidRDefault="00C50FC1">
          <w:pPr>
            <w:pStyle w:val="TOC1"/>
            <w:tabs>
              <w:tab w:val="left" w:pos="480"/>
              <w:tab w:val="right" w:leader="dot" w:pos="9010"/>
            </w:tabs>
            <w:rPr>
              <w:noProof/>
              <w:lang w:val="en-US"/>
            </w:rPr>
          </w:pPr>
          <w:r>
            <w:rPr>
              <w:b/>
              <w:bCs/>
              <w:noProof/>
            </w:rPr>
            <w:fldChar w:fldCharType="begin"/>
          </w:r>
          <w:r>
            <w:rPr>
              <w:b/>
              <w:bCs/>
              <w:noProof/>
            </w:rPr>
            <w:instrText xml:space="preserve"> TOC \o "1-3" \h \z \u </w:instrText>
          </w:r>
          <w:r>
            <w:rPr>
              <w:b/>
              <w:bCs/>
              <w:noProof/>
            </w:rPr>
            <w:fldChar w:fldCharType="separate"/>
          </w:r>
          <w:hyperlink w:anchor="_Toc350348" w:history="1">
            <w:r w:rsidR="005242E7" w:rsidRPr="00C15C0B">
              <w:rPr>
                <w:rStyle w:val="Hyperlink"/>
                <w:noProof/>
              </w:rPr>
              <w:t>1.</w:t>
            </w:r>
            <w:r w:rsidR="005242E7">
              <w:rPr>
                <w:noProof/>
                <w:lang w:val="en-US"/>
              </w:rPr>
              <w:tab/>
            </w:r>
            <w:r w:rsidR="005242E7" w:rsidRPr="00C15C0B">
              <w:rPr>
                <w:rStyle w:val="Hyperlink"/>
                <w:noProof/>
              </w:rPr>
              <w:t>Introduction</w:t>
            </w:r>
            <w:r w:rsidR="005242E7">
              <w:rPr>
                <w:noProof/>
                <w:webHidden/>
              </w:rPr>
              <w:tab/>
            </w:r>
            <w:r w:rsidR="005242E7">
              <w:rPr>
                <w:noProof/>
                <w:webHidden/>
              </w:rPr>
              <w:fldChar w:fldCharType="begin"/>
            </w:r>
            <w:r w:rsidR="005242E7">
              <w:rPr>
                <w:noProof/>
                <w:webHidden/>
              </w:rPr>
              <w:instrText xml:space="preserve"> PAGEREF _Toc350348 \h </w:instrText>
            </w:r>
            <w:r w:rsidR="005242E7">
              <w:rPr>
                <w:noProof/>
                <w:webHidden/>
              </w:rPr>
            </w:r>
            <w:r w:rsidR="005242E7">
              <w:rPr>
                <w:noProof/>
                <w:webHidden/>
              </w:rPr>
              <w:fldChar w:fldCharType="separate"/>
            </w:r>
            <w:r w:rsidR="005242E7">
              <w:rPr>
                <w:noProof/>
                <w:webHidden/>
              </w:rPr>
              <w:t>3</w:t>
            </w:r>
            <w:r w:rsidR="005242E7">
              <w:rPr>
                <w:noProof/>
                <w:webHidden/>
              </w:rPr>
              <w:fldChar w:fldCharType="end"/>
            </w:r>
          </w:hyperlink>
        </w:p>
        <w:p w14:paraId="385C1073" w14:textId="77777777" w:rsidR="005242E7" w:rsidRDefault="00731E79">
          <w:pPr>
            <w:pStyle w:val="TOC1"/>
            <w:tabs>
              <w:tab w:val="left" w:pos="480"/>
              <w:tab w:val="right" w:leader="dot" w:pos="9010"/>
            </w:tabs>
            <w:rPr>
              <w:noProof/>
              <w:lang w:val="en-US"/>
            </w:rPr>
          </w:pPr>
          <w:hyperlink w:anchor="_Toc350349" w:history="1">
            <w:r w:rsidR="005242E7" w:rsidRPr="00C15C0B">
              <w:rPr>
                <w:rStyle w:val="Hyperlink"/>
                <w:noProof/>
              </w:rPr>
              <w:t>2.</w:t>
            </w:r>
            <w:r w:rsidR="005242E7">
              <w:rPr>
                <w:noProof/>
                <w:lang w:val="en-US"/>
              </w:rPr>
              <w:tab/>
            </w:r>
            <w:r w:rsidR="005242E7" w:rsidRPr="00C15C0B">
              <w:rPr>
                <w:rStyle w:val="Hyperlink"/>
                <w:noProof/>
              </w:rPr>
              <w:t>Understandings</w:t>
            </w:r>
            <w:r w:rsidR="005242E7">
              <w:rPr>
                <w:noProof/>
                <w:webHidden/>
              </w:rPr>
              <w:tab/>
            </w:r>
            <w:r w:rsidR="005242E7">
              <w:rPr>
                <w:noProof/>
                <w:webHidden/>
              </w:rPr>
              <w:fldChar w:fldCharType="begin"/>
            </w:r>
            <w:r w:rsidR="005242E7">
              <w:rPr>
                <w:noProof/>
                <w:webHidden/>
              </w:rPr>
              <w:instrText xml:space="preserve"> PAGEREF _Toc350349 \h </w:instrText>
            </w:r>
            <w:r w:rsidR="005242E7">
              <w:rPr>
                <w:noProof/>
                <w:webHidden/>
              </w:rPr>
            </w:r>
            <w:r w:rsidR="005242E7">
              <w:rPr>
                <w:noProof/>
                <w:webHidden/>
              </w:rPr>
              <w:fldChar w:fldCharType="separate"/>
            </w:r>
            <w:r w:rsidR="005242E7">
              <w:rPr>
                <w:noProof/>
                <w:webHidden/>
              </w:rPr>
              <w:t>3</w:t>
            </w:r>
            <w:r w:rsidR="005242E7">
              <w:rPr>
                <w:noProof/>
                <w:webHidden/>
              </w:rPr>
              <w:fldChar w:fldCharType="end"/>
            </w:r>
          </w:hyperlink>
        </w:p>
        <w:p w14:paraId="3EEFD43C" w14:textId="07044DEE" w:rsidR="005242E7" w:rsidRDefault="00731E79">
          <w:pPr>
            <w:pStyle w:val="TOC2"/>
            <w:tabs>
              <w:tab w:val="left" w:pos="880"/>
              <w:tab w:val="right" w:leader="dot" w:pos="9010"/>
            </w:tabs>
            <w:rPr>
              <w:noProof/>
            </w:rPr>
          </w:pPr>
          <w:hyperlink w:anchor="_Toc350350" w:history="1">
            <w:r w:rsidR="005242E7" w:rsidRPr="00C15C0B">
              <w:rPr>
                <w:rStyle w:val="Hyperlink"/>
                <w:noProof/>
              </w:rPr>
              <w:t>2.1</w:t>
            </w:r>
            <w:r w:rsidR="005242E7">
              <w:rPr>
                <w:noProof/>
                <w:lang w:val="en-US"/>
              </w:rPr>
              <w:tab/>
            </w:r>
            <w:r w:rsidR="005242E7" w:rsidRPr="00C15C0B">
              <w:rPr>
                <w:rStyle w:val="Hyperlink"/>
                <w:noProof/>
              </w:rPr>
              <w:t>AS-IS</w:t>
            </w:r>
            <w:r w:rsidR="005242E7">
              <w:rPr>
                <w:noProof/>
                <w:webHidden/>
              </w:rPr>
              <w:tab/>
            </w:r>
            <w:r w:rsidR="005242E7">
              <w:rPr>
                <w:noProof/>
                <w:webHidden/>
              </w:rPr>
              <w:fldChar w:fldCharType="begin"/>
            </w:r>
            <w:r w:rsidR="005242E7">
              <w:rPr>
                <w:noProof/>
                <w:webHidden/>
              </w:rPr>
              <w:instrText xml:space="preserve"> PAGEREF _Toc350350 \h </w:instrText>
            </w:r>
            <w:r w:rsidR="005242E7">
              <w:rPr>
                <w:noProof/>
                <w:webHidden/>
              </w:rPr>
            </w:r>
            <w:r w:rsidR="005242E7">
              <w:rPr>
                <w:noProof/>
                <w:webHidden/>
              </w:rPr>
              <w:fldChar w:fldCharType="separate"/>
            </w:r>
            <w:r w:rsidR="005242E7">
              <w:rPr>
                <w:noProof/>
                <w:webHidden/>
              </w:rPr>
              <w:t>3</w:t>
            </w:r>
            <w:r w:rsidR="005242E7">
              <w:rPr>
                <w:noProof/>
                <w:webHidden/>
              </w:rPr>
              <w:fldChar w:fldCharType="end"/>
            </w:r>
          </w:hyperlink>
        </w:p>
        <w:p w14:paraId="4B2E58CF" w14:textId="35F807E0" w:rsidR="00DB0453" w:rsidRDefault="00DB0453" w:rsidP="00DB0453">
          <w:r>
            <w:t xml:space="preserve">     </w:t>
          </w:r>
          <w:r>
            <w:tab/>
            <w:t xml:space="preserve">2.1.1 </w:t>
          </w:r>
          <w:r w:rsidR="0079004B">
            <w:tab/>
            <w:t>Customer Channel……………………………………………………………………………………………………3</w:t>
          </w:r>
        </w:p>
        <w:p w14:paraId="068132EE" w14:textId="7E02AE25" w:rsidR="0079004B" w:rsidRDefault="0079004B" w:rsidP="00DB0453">
          <w:r>
            <w:tab/>
            <w:t>2.1.2</w:t>
          </w:r>
          <w:r>
            <w:tab/>
            <w:t>Staff Channel……………………………………………………………………………………………………………3</w:t>
          </w:r>
        </w:p>
        <w:p w14:paraId="47DFB2BC" w14:textId="6B2CBD34" w:rsidR="0079473C" w:rsidRDefault="0079473C" w:rsidP="00DB0453">
          <w:r>
            <w:tab/>
            <w:t>2.1.3</w:t>
          </w:r>
          <w:r>
            <w:tab/>
            <w:t>Mortgages………………………………………………………………………………………………………………..4</w:t>
          </w:r>
        </w:p>
        <w:p w14:paraId="7B1E2ADE" w14:textId="5A5067C6" w:rsidR="0079473C" w:rsidRPr="00DB0453" w:rsidRDefault="0079473C" w:rsidP="00DB0453">
          <w:r>
            <w:tab/>
            <w:t>2.1.4</w:t>
          </w:r>
          <w:r>
            <w:tab/>
            <w:t>Insurance Distribution………………………………………………………………………………………………5</w:t>
          </w:r>
        </w:p>
        <w:p w14:paraId="11ADCE14" w14:textId="1E53BCCB" w:rsidR="005242E7" w:rsidRDefault="00731E79">
          <w:pPr>
            <w:pStyle w:val="TOC2"/>
            <w:tabs>
              <w:tab w:val="left" w:pos="880"/>
              <w:tab w:val="right" w:leader="dot" w:pos="9010"/>
            </w:tabs>
            <w:rPr>
              <w:noProof/>
              <w:lang w:val="en-US"/>
            </w:rPr>
          </w:pPr>
          <w:hyperlink w:anchor="_Toc350351" w:history="1">
            <w:r w:rsidR="005242E7" w:rsidRPr="00C15C0B">
              <w:rPr>
                <w:rStyle w:val="Hyperlink"/>
                <w:noProof/>
              </w:rPr>
              <w:t>2.2</w:t>
            </w:r>
            <w:r w:rsidR="005242E7">
              <w:rPr>
                <w:noProof/>
                <w:lang w:val="en-US"/>
              </w:rPr>
              <w:tab/>
            </w:r>
            <w:r w:rsidR="005242E7" w:rsidRPr="00C15C0B">
              <w:rPr>
                <w:rStyle w:val="Hyperlink"/>
                <w:noProof/>
              </w:rPr>
              <w:t>Architecture</w:t>
            </w:r>
            <w:r w:rsidR="005242E7">
              <w:rPr>
                <w:noProof/>
                <w:webHidden/>
              </w:rPr>
              <w:tab/>
            </w:r>
            <w:r w:rsidR="0079473C">
              <w:rPr>
                <w:noProof/>
                <w:webHidden/>
              </w:rPr>
              <w:t>5</w:t>
            </w:r>
          </w:hyperlink>
        </w:p>
        <w:p w14:paraId="53C7854B" w14:textId="255844EB" w:rsidR="005242E7" w:rsidRDefault="00731E79">
          <w:pPr>
            <w:pStyle w:val="TOC2"/>
            <w:tabs>
              <w:tab w:val="left" w:pos="880"/>
              <w:tab w:val="right" w:leader="dot" w:pos="9010"/>
            </w:tabs>
            <w:rPr>
              <w:noProof/>
              <w:lang w:val="en-US"/>
            </w:rPr>
          </w:pPr>
          <w:hyperlink w:anchor="_Toc350352" w:history="1">
            <w:r w:rsidR="005242E7" w:rsidRPr="00C15C0B">
              <w:rPr>
                <w:rStyle w:val="Hyperlink"/>
                <w:noProof/>
              </w:rPr>
              <w:t>2.3</w:t>
            </w:r>
            <w:r w:rsidR="005242E7">
              <w:rPr>
                <w:noProof/>
                <w:lang w:val="en-US"/>
              </w:rPr>
              <w:tab/>
            </w:r>
            <w:r w:rsidR="005242E7" w:rsidRPr="00C15C0B">
              <w:rPr>
                <w:rStyle w:val="Hyperlink"/>
                <w:noProof/>
              </w:rPr>
              <w:t>Software Tools</w:t>
            </w:r>
            <w:r w:rsidR="005242E7">
              <w:rPr>
                <w:noProof/>
                <w:webHidden/>
              </w:rPr>
              <w:tab/>
            </w:r>
            <w:r w:rsidR="0068260A">
              <w:rPr>
                <w:noProof/>
                <w:webHidden/>
              </w:rPr>
              <w:t>6</w:t>
            </w:r>
          </w:hyperlink>
        </w:p>
        <w:p w14:paraId="285178A5" w14:textId="4189F14C" w:rsidR="005242E7" w:rsidRDefault="00731E79">
          <w:pPr>
            <w:pStyle w:val="TOC2"/>
            <w:tabs>
              <w:tab w:val="left" w:pos="880"/>
              <w:tab w:val="right" w:leader="dot" w:pos="9010"/>
            </w:tabs>
            <w:rPr>
              <w:noProof/>
              <w:lang w:val="en-US"/>
            </w:rPr>
          </w:pPr>
          <w:hyperlink w:anchor="_Toc350353" w:history="1">
            <w:r w:rsidR="005242E7" w:rsidRPr="00C15C0B">
              <w:rPr>
                <w:rStyle w:val="Hyperlink"/>
                <w:noProof/>
              </w:rPr>
              <w:t>2.4</w:t>
            </w:r>
            <w:r w:rsidR="005242E7">
              <w:rPr>
                <w:noProof/>
                <w:lang w:val="en-US"/>
              </w:rPr>
              <w:tab/>
            </w:r>
            <w:r w:rsidR="005242E7" w:rsidRPr="00C15C0B">
              <w:rPr>
                <w:rStyle w:val="Hyperlink"/>
                <w:noProof/>
              </w:rPr>
              <w:t>Communication Protocols</w:t>
            </w:r>
            <w:r w:rsidR="005242E7">
              <w:rPr>
                <w:noProof/>
                <w:webHidden/>
              </w:rPr>
              <w:tab/>
            </w:r>
            <w:r w:rsidR="0068260A">
              <w:rPr>
                <w:noProof/>
                <w:webHidden/>
              </w:rPr>
              <w:t>6</w:t>
            </w:r>
          </w:hyperlink>
        </w:p>
        <w:p w14:paraId="588E2915" w14:textId="3C00F2F7" w:rsidR="005242E7" w:rsidRDefault="00731E79">
          <w:pPr>
            <w:pStyle w:val="TOC2"/>
            <w:tabs>
              <w:tab w:val="left" w:pos="880"/>
              <w:tab w:val="right" w:leader="dot" w:pos="9010"/>
            </w:tabs>
            <w:rPr>
              <w:noProof/>
              <w:lang w:val="en-US"/>
            </w:rPr>
          </w:pPr>
          <w:hyperlink w:anchor="_Toc350354" w:history="1">
            <w:r w:rsidR="005242E7" w:rsidRPr="00C15C0B">
              <w:rPr>
                <w:rStyle w:val="Hyperlink"/>
                <w:noProof/>
              </w:rPr>
              <w:t>2.5</w:t>
            </w:r>
            <w:r w:rsidR="005242E7">
              <w:rPr>
                <w:noProof/>
                <w:lang w:val="en-US"/>
              </w:rPr>
              <w:tab/>
            </w:r>
            <w:r w:rsidR="005242E7" w:rsidRPr="00C15C0B">
              <w:rPr>
                <w:rStyle w:val="Hyperlink"/>
                <w:noProof/>
              </w:rPr>
              <w:t>Security and Policies</w:t>
            </w:r>
            <w:r w:rsidR="005242E7">
              <w:rPr>
                <w:noProof/>
                <w:webHidden/>
              </w:rPr>
              <w:tab/>
            </w:r>
            <w:r w:rsidR="0068260A">
              <w:rPr>
                <w:noProof/>
                <w:webHidden/>
              </w:rPr>
              <w:t>7</w:t>
            </w:r>
          </w:hyperlink>
        </w:p>
        <w:p w14:paraId="60CAEDFB" w14:textId="620B27CC" w:rsidR="005242E7" w:rsidRDefault="00731E79">
          <w:pPr>
            <w:pStyle w:val="TOC1"/>
            <w:tabs>
              <w:tab w:val="left" w:pos="480"/>
              <w:tab w:val="right" w:leader="dot" w:pos="9010"/>
            </w:tabs>
            <w:rPr>
              <w:noProof/>
              <w:lang w:val="en-US"/>
            </w:rPr>
          </w:pPr>
          <w:hyperlink w:anchor="_Toc350355" w:history="1">
            <w:r w:rsidR="005242E7" w:rsidRPr="00C15C0B">
              <w:rPr>
                <w:rStyle w:val="Hyperlink"/>
                <w:noProof/>
              </w:rPr>
              <w:t>3.</w:t>
            </w:r>
            <w:r w:rsidR="005242E7">
              <w:rPr>
                <w:noProof/>
                <w:lang w:val="en-US"/>
              </w:rPr>
              <w:tab/>
            </w:r>
            <w:r w:rsidR="005242E7" w:rsidRPr="00C15C0B">
              <w:rPr>
                <w:rStyle w:val="Hyperlink"/>
                <w:noProof/>
              </w:rPr>
              <w:t>Current Pain Area</w:t>
            </w:r>
            <w:r w:rsidR="005242E7">
              <w:rPr>
                <w:noProof/>
                <w:webHidden/>
              </w:rPr>
              <w:tab/>
            </w:r>
            <w:r w:rsidR="0068260A">
              <w:rPr>
                <w:noProof/>
                <w:webHidden/>
              </w:rPr>
              <w:t>7</w:t>
            </w:r>
          </w:hyperlink>
        </w:p>
        <w:p w14:paraId="6418B0D7" w14:textId="77777777" w:rsidR="00C50FC1" w:rsidRDefault="00C50FC1">
          <w:r>
            <w:rPr>
              <w:b/>
              <w:bCs/>
              <w:noProof/>
            </w:rPr>
            <w:fldChar w:fldCharType="end"/>
          </w:r>
        </w:p>
      </w:sdtContent>
    </w:sdt>
    <w:p w14:paraId="22450F35" w14:textId="77777777" w:rsidR="00E56798" w:rsidRDefault="00E56798" w:rsidP="00E56798">
      <w:pPr>
        <w:rPr>
          <w:rFonts w:asciiTheme="majorHAnsi" w:hAnsiTheme="majorHAnsi"/>
        </w:rPr>
      </w:pPr>
    </w:p>
    <w:p w14:paraId="4E653BB2" w14:textId="77777777" w:rsidR="00544C36" w:rsidRDefault="00544C36" w:rsidP="00E56798">
      <w:pPr>
        <w:rPr>
          <w:rFonts w:asciiTheme="majorHAnsi" w:hAnsiTheme="majorHAnsi"/>
        </w:rPr>
      </w:pPr>
    </w:p>
    <w:p w14:paraId="1CAFF488" w14:textId="77777777" w:rsidR="00544C36" w:rsidRDefault="00544C36" w:rsidP="00E56798">
      <w:pPr>
        <w:rPr>
          <w:rFonts w:asciiTheme="majorHAnsi" w:hAnsiTheme="majorHAnsi"/>
        </w:rPr>
      </w:pPr>
    </w:p>
    <w:p w14:paraId="2544C938" w14:textId="77777777" w:rsidR="00544C36" w:rsidRDefault="00544C36" w:rsidP="00E56798">
      <w:pPr>
        <w:rPr>
          <w:rFonts w:asciiTheme="majorHAnsi" w:hAnsiTheme="majorHAnsi"/>
        </w:rPr>
      </w:pPr>
    </w:p>
    <w:p w14:paraId="5AE82B94" w14:textId="77777777" w:rsidR="00544C36" w:rsidRDefault="00544C36" w:rsidP="00E56798">
      <w:pPr>
        <w:rPr>
          <w:rFonts w:asciiTheme="majorHAnsi" w:hAnsiTheme="majorHAnsi"/>
        </w:rPr>
      </w:pPr>
    </w:p>
    <w:p w14:paraId="17DCBC7D" w14:textId="77777777" w:rsidR="00544C36" w:rsidRDefault="00544C36" w:rsidP="00E56798">
      <w:pPr>
        <w:rPr>
          <w:rFonts w:asciiTheme="majorHAnsi" w:hAnsiTheme="majorHAnsi"/>
        </w:rPr>
      </w:pPr>
    </w:p>
    <w:p w14:paraId="0A37B439" w14:textId="77777777" w:rsidR="00544C36" w:rsidRDefault="00544C36" w:rsidP="00E56798">
      <w:pPr>
        <w:rPr>
          <w:rFonts w:asciiTheme="majorHAnsi" w:hAnsiTheme="majorHAnsi"/>
        </w:rPr>
      </w:pPr>
    </w:p>
    <w:p w14:paraId="160993A6" w14:textId="77777777" w:rsidR="00544C36" w:rsidRDefault="00544C36" w:rsidP="00E56798">
      <w:pPr>
        <w:rPr>
          <w:rFonts w:asciiTheme="majorHAnsi" w:hAnsiTheme="majorHAnsi"/>
        </w:rPr>
      </w:pPr>
    </w:p>
    <w:p w14:paraId="08720FD7" w14:textId="77777777" w:rsidR="00544C36" w:rsidRDefault="00544C36" w:rsidP="00E56798">
      <w:pPr>
        <w:rPr>
          <w:rFonts w:asciiTheme="majorHAnsi" w:hAnsiTheme="majorHAnsi"/>
        </w:rPr>
      </w:pPr>
    </w:p>
    <w:p w14:paraId="1AD657FD" w14:textId="77777777" w:rsidR="00544C36" w:rsidRDefault="00544C36" w:rsidP="00E56798">
      <w:pPr>
        <w:rPr>
          <w:rFonts w:asciiTheme="majorHAnsi" w:hAnsiTheme="majorHAnsi"/>
        </w:rPr>
      </w:pPr>
    </w:p>
    <w:p w14:paraId="2BFA572F" w14:textId="77777777" w:rsidR="00544C36" w:rsidRDefault="00544C36" w:rsidP="00E56798">
      <w:pPr>
        <w:rPr>
          <w:rFonts w:asciiTheme="majorHAnsi" w:hAnsiTheme="majorHAnsi"/>
        </w:rPr>
      </w:pPr>
    </w:p>
    <w:p w14:paraId="3DEF6A7C" w14:textId="77777777" w:rsidR="00544C36" w:rsidRDefault="00544C36" w:rsidP="00E56798">
      <w:pPr>
        <w:rPr>
          <w:rFonts w:asciiTheme="majorHAnsi" w:hAnsiTheme="majorHAnsi"/>
        </w:rPr>
      </w:pPr>
    </w:p>
    <w:p w14:paraId="24D4EAAB" w14:textId="77777777" w:rsidR="00544C36" w:rsidRDefault="00544C36" w:rsidP="00E56798">
      <w:pPr>
        <w:rPr>
          <w:rFonts w:asciiTheme="majorHAnsi" w:hAnsiTheme="majorHAnsi"/>
        </w:rPr>
      </w:pPr>
    </w:p>
    <w:p w14:paraId="173B70E0" w14:textId="77777777" w:rsidR="00544C36" w:rsidRDefault="00544C36" w:rsidP="00E56798">
      <w:pPr>
        <w:rPr>
          <w:rFonts w:asciiTheme="majorHAnsi" w:hAnsiTheme="majorHAnsi"/>
        </w:rPr>
      </w:pPr>
    </w:p>
    <w:p w14:paraId="5E65F12D" w14:textId="77777777" w:rsidR="00544C36" w:rsidRDefault="00544C36" w:rsidP="00E56798">
      <w:pPr>
        <w:rPr>
          <w:rFonts w:asciiTheme="majorHAnsi" w:hAnsiTheme="majorHAnsi"/>
        </w:rPr>
      </w:pPr>
    </w:p>
    <w:p w14:paraId="07E24735" w14:textId="77777777" w:rsidR="00544C36" w:rsidRDefault="00544C36" w:rsidP="00E56798">
      <w:pPr>
        <w:rPr>
          <w:rFonts w:asciiTheme="majorHAnsi" w:hAnsiTheme="majorHAnsi"/>
        </w:rPr>
      </w:pPr>
    </w:p>
    <w:p w14:paraId="0ED27966" w14:textId="77777777" w:rsidR="00544C36" w:rsidRDefault="00544C36" w:rsidP="00E56798">
      <w:pPr>
        <w:rPr>
          <w:rFonts w:asciiTheme="majorHAnsi" w:hAnsiTheme="majorHAnsi"/>
        </w:rPr>
      </w:pPr>
    </w:p>
    <w:p w14:paraId="3B87F9EC" w14:textId="77777777" w:rsidR="00544C36" w:rsidRDefault="00544C36" w:rsidP="00E56798">
      <w:pPr>
        <w:rPr>
          <w:rFonts w:asciiTheme="majorHAnsi" w:hAnsiTheme="majorHAnsi"/>
        </w:rPr>
      </w:pPr>
    </w:p>
    <w:p w14:paraId="6A8BB197" w14:textId="59E65675" w:rsidR="00BF3816" w:rsidRDefault="00BF3816" w:rsidP="00E56798">
      <w:pPr>
        <w:rPr>
          <w:rFonts w:asciiTheme="majorHAnsi" w:hAnsiTheme="majorHAnsi"/>
        </w:rPr>
      </w:pPr>
    </w:p>
    <w:p w14:paraId="748FA67C" w14:textId="77777777" w:rsidR="00677DF4" w:rsidRDefault="00677DF4" w:rsidP="00E56798">
      <w:pPr>
        <w:rPr>
          <w:rFonts w:asciiTheme="majorHAnsi" w:hAnsiTheme="majorHAnsi"/>
        </w:rPr>
      </w:pPr>
    </w:p>
    <w:p w14:paraId="0C28EC6A" w14:textId="7AD7ADE1" w:rsidR="005A1931" w:rsidRPr="00677DF4" w:rsidRDefault="00544C36" w:rsidP="00677DF4">
      <w:pPr>
        <w:pStyle w:val="Heading1"/>
        <w:numPr>
          <w:ilvl w:val="0"/>
          <w:numId w:val="6"/>
        </w:numPr>
        <w:rPr>
          <w:b/>
        </w:rPr>
      </w:pPr>
      <w:bookmarkStart w:id="0" w:name="_Toc350348"/>
      <w:r w:rsidRPr="00677DF4">
        <w:rPr>
          <w:b/>
        </w:rPr>
        <w:t>Introduction</w:t>
      </w:r>
      <w:bookmarkEnd w:id="0"/>
    </w:p>
    <w:p w14:paraId="190249F8" w14:textId="448536DF" w:rsidR="00200B20" w:rsidRDefault="00200B20" w:rsidP="00453B72">
      <w:pPr>
        <w:jc w:val="both"/>
      </w:pPr>
      <w:r w:rsidRPr="00200B20">
        <w:t xml:space="preserve">This document describes </w:t>
      </w:r>
      <w:r w:rsidR="00B014C1">
        <w:t>the u</w:t>
      </w:r>
      <w:r w:rsidRPr="00200B20">
        <w:t>nderstanding of HSBC’s current</w:t>
      </w:r>
      <w:r w:rsidR="00E85339">
        <w:t xml:space="preserve"> application</w:t>
      </w:r>
      <w:r w:rsidRPr="00200B20">
        <w:t xml:space="preserve"> landscape. This will cover Insurance </w:t>
      </w:r>
      <w:r w:rsidR="00E85339">
        <w:t>P</w:t>
      </w:r>
      <w:r w:rsidRPr="00200B20">
        <w:t xml:space="preserve">roduct for UK and </w:t>
      </w:r>
      <w:r w:rsidR="00E85339">
        <w:t>Singapore</w:t>
      </w:r>
      <w:r w:rsidRPr="00200B20">
        <w:t xml:space="preserve"> region.</w:t>
      </w:r>
      <w:r w:rsidR="004157AE" w:rsidRPr="004157AE">
        <w:t xml:space="preserve"> </w:t>
      </w:r>
      <w:r w:rsidR="004157AE">
        <w:t xml:space="preserve">In each of the locations </w:t>
      </w:r>
      <w:r w:rsidR="004D7AA1">
        <w:t xml:space="preserve">at </w:t>
      </w:r>
      <w:r w:rsidR="004157AE">
        <w:t xml:space="preserve">UK, China, France </w:t>
      </w:r>
      <w:r w:rsidR="004D7AA1">
        <w:t xml:space="preserve">and </w:t>
      </w:r>
      <w:r w:rsidR="004157AE">
        <w:t xml:space="preserve">Hongkong, </w:t>
      </w:r>
      <w:r w:rsidR="00DC64BF">
        <w:t xml:space="preserve">HSBC </w:t>
      </w:r>
      <w:r w:rsidR="004157AE">
        <w:t>have their own regional CIOs who look</w:t>
      </w:r>
      <w:r w:rsidR="00A9403C">
        <w:t xml:space="preserve">s </w:t>
      </w:r>
      <w:r w:rsidR="004D7AA1">
        <w:t>after</w:t>
      </w:r>
      <w:r w:rsidR="004157AE">
        <w:t xml:space="preserve"> the delivery of that area and in addition to that</w:t>
      </w:r>
      <w:ins w:id="1" w:author="Pinky Lahiri" w:date="2019-02-25T10:51:00Z">
        <w:r w:rsidR="00CA52EB">
          <w:t>,</w:t>
        </w:r>
      </w:ins>
      <w:r w:rsidR="004157AE">
        <w:t xml:space="preserve"> </w:t>
      </w:r>
      <w:del w:id="2" w:author="Jagannathan Balasundaram" w:date="2019-02-19T11:51:00Z">
        <w:r w:rsidR="004157AE" w:rsidDel="00DC64BF">
          <w:delText xml:space="preserve">they </w:delText>
        </w:r>
      </w:del>
      <w:r w:rsidR="004157AE">
        <w:t>h</w:t>
      </w:r>
      <w:del w:id="3" w:author="Pinky Lahiri" w:date="2019-02-25T11:11:00Z">
        <w:r w:rsidR="004157AE" w:rsidDel="00EF205E">
          <w:delText>a</w:delText>
        </w:r>
      </w:del>
      <w:del w:id="4" w:author="Pinky Lahiri" w:date="2019-02-25T10:51:00Z">
        <w:r w:rsidR="004157AE" w:rsidDel="00CA52EB">
          <w:delText>ve</w:delText>
        </w:r>
      </w:del>
      <w:r w:rsidR="004157AE">
        <w:t xml:space="preserve"> their IT centres located in China, India</w:t>
      </w:r>
      <w:r w:rsidR="00475B25">
        <w:t xml:space="preserve"> </w:t>
      </w:r>
      <w:r w:rsidR="004D7AA1">
        <w:t>and</w:t>
      </w:r>
      <w:r w:rsidR="004157AE">
        <w:t xml:space="preserve"> Hongkong.</w:t>
      </w:r>
      <w:r w:rsidRPr="00200B20">
        <w:t xml:space="preserve"> There are </w:t>
      </w:r>
      <w:r w:rsidR="006141D5">
        <w:t xml:space="preserve">three </w:t>
      </w:r>
      <w:r w:rsidRPr="00200B20">
        <w:t>different layers in HSBC’s architecture</w:t>
      </w:r>
      <w:r w:rsidR="00B014C1">
        <w:t>.</w:t>
      </w:r>
      <w:r w:rsidRPr="00200B20">
        <w:t xml:space="preserve"> </w:t>
      </w:r>
      <w:r w:rsidR="004157AE">
        <w:t>T</w:t>
      </w:r>
      <w:r w:rsidRPr="00200B20">
        <w:t xml:space="preserve">his document will mainly focus on the </w:t>
      </w:r>
      <w:r w:rsidR="00C247D7">
        <w:t xml:space="preserve">Distribution </w:t>
      </w:r>
      <w:r w:rsidRPr="00200B20">
        <w:t>layer.</w:t>
      </w:r>
      <w:r w:rsidR="004157AE">
        <w:t xml:space="preserve"> </w:t>
      </w:r>
    </w:p>
    <w:p w14:paraId="1F17420C" w14:textId="258C9B85" w:rsidR="00B014C1" w:rsidRPr="007815A2" w:rsidRDefault="00B014C1" w:rsidP="007815A2">
      <w:pPr>
        <w:pStyle w:val="Heading3"/>
        <w:rPr>
          <w:b/>
        </w:rPr>
      </w:pPr>
    </w:p>
    <w:p w14:paraId="07DC700F" w14:textId="77777777" w:rsidR="00200B20" w:rsidRPr="00677DF4" w:rsidRDefault="00200B20" w:rsidP="00200B20">
      <w:pPr>
        <w:pStyle w:val="Heading1"/>
        <w:numPr>
          <w:ilvl w:val="0"/>
          <w:numId w:val="6"/>
        </w:numPr>
        <w:rPr>
          <w:b/>
        </w:rPr>
      </w:pPr>
      <w:bookmarkStart w:id="5" w:name="_Toc350349"/>
      <w:r w:rsidRPr="00677DF4">
        <w:rPr>
          <w:b/>
        </w:rPr>
        <w:t>Understandings</w:t>
      </w:r>
      <w:bookmarkEnd w:id="5"/>
    </w:p>
    <w:p w14:paraId="2EC3B56F" w14:textId="1FEB54D8" w:rsidR="00BF3816" w:rsidRPr="00BF3816" w:rsidRDefault="00BF3816" w:rsidP="00BF3816">
      <w:r>
        <w:t>T</w:t>
      </w:r>
      <w:r w:rsidR="00A8258E">
        <w:t>his section covers</w:t>
      </w:r>
      <w:r>
        <w:t xml:space="preserve"> LTI’s understandings over the HSBC’s current landscape</w:t>
      </w:r>
      <w:r w:rsidR="00C247D7">
        <w:t xml:space="preserve"> on Distribution Layer</w:t>
      </w:r>
      <w:r>
        <w:t>.</w:t>
      </w:r>
    </w:p>
    <w:p w14:paraId="7542B11C" w14:textId="016B10C9" w:rsidR="001111F3" w:rsidRPr="001111F3" w:rsidRDefault="00677DF4" w:rsidP="001111F3">
      <w:pPr>
        <w:pStyle w:val="Heading2"/>
        <w:numPr>
          <w:ilvl w:val="1"/>
          <w:numId w:val="6"/>
        </w:numPr>
        <w:rPr>
          <w:b/>
          <w:sz w:val="36"/>
          <w:szCs w:val="36"/>
        </w:rPr>
      </w:pPr>
      <w:bookmarkStart w:id="6" w:name="_Toc350350"/>
      <w:r w:rsidRPr="00677DF4">
        <w:rPr>
          <w:b/>
        </w:rPr>
        <w:t xml:space="preserve"> </w:t>
      </w:r>
      <w:r w:rsidR="00200B20" w:rsidRPr="001111F3">
        <w:rPr>
          <w:b/>
          <w:sz w:val="36"/>
          <w:szCs w:val="36"/>
        </w:rPr>
        <w:t>AS-IS</w:t>
      </w:r>
      <w:bookmarkEnd w:id="6"/>
    </w:p>
    <w:p w14:paraId="65DF4E43" w14:textId="6E4F5410" w:rsidR="004C28F8" w:rsidRDefault="004157AE" w:rsidP="004C28F8">
      <w:r>
        <w:t>Distribution Layer is basically the front</w:t>
      </w:r>
      <w:r w:rsidR="00677DF4">
        <w:t>-</w:t>
      </w:r>
      <w:r>
        <w:t>end layer of HSBC which has different UIs developed for the different types of channels.</w:t>
      </w:r>
      <w:r w:rsidR="00F94BD3">
        <w:t xml:space="preserve"> </w:t>
      </w:r>
      <w:r w:rsidR="00F94BD3" w:rsidRPr="00F94BD3">
        <w:t>Gateway is connected to the channels and channels in return are connected to the Integration Layer using https.</w:t>
      </w:r>
      <w:r w:rsidR="004C28F8" w:rsidRPr="004C28F8">
        <w:t xml:space="preserve"> Gateway and Channels comprises of Front end.</w:t>
      </w:r>
      <w:r w:rsidR="00F9130E">
        <w:t xml:space="preserve"> HSBC has developed microservices using spring boot and have exposed them </w:t>
      </w:r>
      <w:commentRangeStart w:id="7"/>
      <w:r w:rsidR="00A62BB1">
        <w:t>on</w:t>
      </w:r>
      <w:r w:rsidR="00F9130E">
        <w:t xml:space="preserve"> </w:t>
      </w:r>
      <w:proofErr w:type="spellStart"/>
      <w:r w:rsidR="00A62BB1">
        <w:t>mulesoft</w:t>
      </w:r>
      <w:proofErr w:type="spellEnd"/>
      <w:r w:rsidR="00A62BB1">
        <w:t xml:space="preserve"> gateways.</w:t>
      </w:r>
      <w:commentRangeEnd w:id="7"/>
      <w:r w:rsidR="00DC64BF">
        <w:rPr>
          <w:rStyle w:val="CommentReference"/>
        </w:rPr>
        <w:commentReference w:id="7"/>
      </w:r>
      <w:ins w:id="8" w:author="Pinky Lahiri" w:date="2019-02-25T10:52:00Z">
        <w:r w:rsidR="00CA52EB" w:rsidRPr="00CA52EB">
          <w:t xml:space="preserve"> </w:t>
        </w:r>
        <w:r w:rsidR="00CA52EB" w:rsidRPr="00062728">
          <w:t>Using the ideology of microservices, large complex applications can be divided up into smaller building blocks of executables</w:t>
        </w:r>
        <w:r w:rsidR="00CA52EB">
          <w:t>. These</w:t>
        </w:r>
        <w:r w:rsidR="00CA52EB" w:rsidRPr="00062728">
          <w:t xml:space="preserve"> when recomposed</w:t>
        </w:r>
        <w:r w:rsidR="00CA52EB">
          <w:t>,</w:t>
        </w:r>
        <w:r w:rsidR="00CA52EB" w:rsidRPr="00062728">
          <w:t xml:space="preserve"> </w:t>
        </w:r>
        <w:r w:rsidR="00CA52EB">
          <w:t xml:space="preserve">they </w:t>
        </w:r>
        <w:r w:rsidR="00CA52EB" w:rsidRPr="00062728">
          <w:t xml:space="preserve">offer </w:t>
        </w:r>
        <w:proofErr w:type="gramStart"/>
        <w:r w:rsidR="00CA52EB" w:rsidRPr="00062728">
          <w:t>all</w:t>
        </w:r>
        <w:r w:rsidR="00CA52EB">
          <w:t xml:space="preserve"> o</w:t>
        </w:r>
        <w:r w:rsidR="00CA52EB" w:rsidRPr="00062728">
          <w:t>f</w:t>
        </w:r>
        <w:proofErr w:type="gramEnd"/>
        <w:r w:rsidR="00CA52EB" w:rsidRPr="00062728">
          <w:t xml:space="preserve"> the functionality of a large scale</w:t>
        </w:r>
        <w:r w:rsidR="00CA52EB">
          <w:t xml:space="preserve"> and a </w:t>
        </w:r>
        <w:r w:rsidR="00CA52EB" w:rsidRPr="00062728">
          <w:t>highly complex application.</w:t>
        </w:r>
      </w:ins>
    </w:p>
    <w:p w14:paraId="3C45C3DF" w14:textId="5E9F83B5" w:rsidR="002F09ED" w:rsidRDefault="002F09ED" w:rsidP="001E7D95">
      <w:pPr>
        <w:spacing w:after="0" w:line="240" w:lineRule="auto"/>
      </w:pPr>
    </w:p>
    <w:p w14:paraId="2D6ED068" w14:textId="77777777" w:rsidR="00D369EC" w:rsidRDefault="0082471C" w:rsidP="00D369EC">
      <w:pPr>
        <w:jc w:val="both"/>
      </w:pPr>
      <w:r>
        <w:t>Distribution Layer is divided into two channels.</w:t>
      </w:r>
    </w:p>
    <w:p w14:paraId="2435B97C" w14:textId="77777777" w:rsidR="00D369EC" w:rsidRDefault="0082471C" w:rsidP="00D369EC">
      <w:pPr>
        <w:pStyle w:val="ListParagraph"/>
        <w:numPr>
          <w:ilvl w:val="0"/>
          <w:numId w:val="37"/>
        </w:numPr>
        <w:jc w:val="both"/>
      </w:pPr>
      <w:r>
        <w:t>Customer Channel</w:t>
      </w:r>
    </w:p>
    <w:p w14:paraId="21B09BEE" w14:textId="30D72146" w:rsidR="00F56B91" w:rsidRDefault="0082471C" w:rsidP="00F56B91">
      <w:pPr>
        <w:pStyle w:val="ListParagraph"/>
        <w:numPr>
          <w:ilvl w:val="0"/>
          <w:numId w:val="37"/>
        </w:numPr>
        <w:jc w:val="both"/>
      </w:pPr>
      <w:r>
        <w:t>Staff Channel</w:t>
      </w:r>
    </w:p>
    <w:p w14:paraId="12C948D2" w14:textId="25940755" w:rsidR="0082471C" w:rsidDel="00F930E5" w:rsidRDefault="0082471C" w:rsidP="00F930E5">
      <w:pPr>
        <w:pStyle w:val="ListParagraph"/>
        <w:rPr>
          <w:del w:id="9" w:author="Pinky Lahiri" w:date="2019-02-15T12:17:00Z"/>
        </w:rPr>
      </w:pPr>
    </w:p>
    <w:p w14:paraId="461AA826" w14:textId="0C3BDBFF" w:rsidR="003B799F" w:rsidRPr="003B799F" w:rsidRDefault="00084E12" w:rsidP="003B799F">
      <w:pPr>
        <w:pStyle w:val="Heading3"/>
        <w:numPr>
          <w:ilvl w:val="0"/>
          <w:numId w:val="34"/>
        </w:numPr>
        <w:rPr>
          <w:rFonts w:cstheme="majorHAnsi"/>
          <w:b/>
          <w:color w:val="2684BE"/>
          <w:sz w:val="36"/>
          <w:szCs w:val="36"/>
        </w:rPr>
      </w:pPr>
      <w:r w:rsidRPr="003B799F">
        <w:rPr>
          <w:rFonts w:cstheme="majorHAnsi"/>
          <w:b/>
          <w:color w:val="2684BE"/>
          <w:sz w:val="36"/>
          <w:szCs w:val="36"/>
        </w:rPr>
        <w:t>Customer</w:t>
      </w:r>
      <w:r w:rsidRPr="003B799F">
        <w:rPr>
          <w:rFonts w:cstheme="majorHAnsi"/>
          <w:b/>
          <w:color w:val="2684BE"/>
        </w:rPr>
        <w:t xml:space="preserve"> </w:t>
      </w:r>
      <w:r w:rsidRPr="003B799F">
        <w:rPr>
          <w:rFonts w:cstheme="majorHAnsi"/>
          <w:b/>
          <w:color w:val="2684BE"/>
          <w:sz w:val="36"/>
          <w:szCs w:val="36"/>
        </w:rPr>
        <w:t>Channel</w:t>
      </w:r>
    </w:p>
    <w:p w14:paraId="29185A16" w14:textId="0F9D84DA" w:rsidR="000F082F" w:rsidRDefault="000F082F" w:rsidP="00CA32AC">
      <w:pPr>
        <w:jc w:val="both"/>
      </w:pPr>
      <w:r>
        <w:t xml:space="preserve">HSBC has three brands in UK named as </w:t>
      </w:r>
      <w:r w:rsidRPr="00852CE9">
        <w:rPr>
          <w:b/>
        </w:rPr>
        <w:t>First Direct internet banking</w:t>
      </w:r>
      <w:r>
        <w:t xml:space="preserve">, </w:t>
      </w:r>
      <w:r w:rsidRPr="00852CE9">
        <w:rPr>
          <w:b/>
        </w:rPr>
        <w:t>Marks and Spencer Bank</w:t>
      </w:r>
      <w:r>
        <w:t xml:space="preserve">, </w:t>
      </w:r>
      <w:r w:rsidRPr="00852CE9">
        <w:rPr>
          <w:b/>
        </w:rPr>
        <w:t>HSBC</w:t>
      </w:r>
      <w:r>
        <w:t xml:space="preserve">. All three are owned by HSBC but they individually retain their own brands. Among these, FD internet banking and HSBC provides life insurance </w:t>
      </w:r>
      <w:r w:rsidR="004D7AA1">
        <w:t>whereas</w:t>
      </w:r>
      <w:r>
        <w:t xml:space="preserve"> Mark and Spencer provides general insurance named as AVIVA</w:t>
      </w:r>
      <w:r w:rsidR="002F09ED">
        <w:t xml:space="preserve">. </w:t>
      </w:r>
      <w:r>
        <w:t xml:space="preserve">This document will focus on UK Life insurance part of </w:t>
      </w:r>
      <w:proofErr w:type="gramStart"/>
      <w:r>
        <w:t>HSBC .</w:t>
      </w:r>
      <w:proofErr w:type="gramEnd"/>
    </w:p>
    <w:p w14:paraId="3B087970" w14:textId="77777777" w:rsidR="00D369EC" w:rsidRDefault="000F082F" w:rsidP="00D369EC">
      <w:pPr>
        <w:pStyle w:val="ListParagraph"/>
        <w:numPr>
          <w:ilvl w:val="0"/>
          <w:numId w:val="36"/>
        </w:numPr>
        <w:jc w:val="both"/>
      </w:pPr>
      <w:r w:rsidRPr="00D369EC">
        <w:rPr>
          <w:b/>
        </w:rPr>
        <w:t>FD Internet Banking</w:t>
      </w:r>
      <w:r>
        <w:t xml:space="preserve">- </w:t>
      </w:r>
      <w:r w:rsidRPr="00D3283E">
        <w:t>FD sells life insurance and it has its own internet banking site. Functionality of maintaining the quote is done inside the FD internet banking site. For application and processing of policy</w:t>
      </w:r>
      <w:r w:rsidR="00D3283E" w:rsidRPr="00D3283E">
        <w:t xml:space="preserve">, </w:t>
      </w:r>
      <w:r w:rsidR="004D7AA1" w:rsidRPr="00D3283E">
        <w:t>it</w:t>
      </w:r>
      <w:r w:rsidRPr="00D3283E">
        <w:t xml:space="preserve"> gets redirected to a third-party site named as FD life insurance microsite. it doesn’t make use of IIP BSL system.</w:t>
      </w:r>
    </w:p>
    <w:p w14:paraId="30D105A2" w14:textId="77777777" w:rsidR="00D369EC" w:rsidRDefault="000F082F" w:rsidP="00D369EC">
      <w:pPr>
        <w:pStyle w:val="ListParagraph"/>
        <w:numPr>
          <w:ilvl w:val="0"/>
          <w:numId w:val="36"/>
        </w:numPr>
        <w:jc w:val="both"/>
      </w:pPr>
      <w:r w:rsidRPr="00D369EC">
        <w:rPr>
          <w:b/>
        </w:rPr>
        <w:t>Personal Internet Banking</w:t>
      </w:r>
      <w:r w:rsidRPr="00D3283E">
        <w:t>: It is the online banking of HSBC and it gets redirected to IIP Customer front End</w:t>
      </w:r>
    </w:p>
    <w:p w14:paraId="17C27887" w14:textId="0815364E" w:rsidR="000F082F" w:rsidRDefault="000F082F" w:rsidP="00D369EC">
      <w:pPr>
        <w:pStyle w:val="ListParagraph"/>
        <w:numPr>
          <w:ilvl w:val="0"/>
          <w:numId w:val="36"/>
        </w:numPr>
        <w:jc w:val="both"/>
      </w:pPr>
      <w:r w:rsidRPr="00D369EC">
        <w:rPr>
          <w:b/>
        </w:rPr>
        <w:t xml:space="preserve">Public Web </w:t>
      </w:r>
      <w:proofErr w:type="gramStart"/>
      <w:r w:rsidRPr="00D369EC">
        <w:rPr>
          <w:b/>
        </w:rPr>
        <w:t>Site(</w:t>
      </w:r>
      <w:proofErr w:type="gramEnd"/>
      <w:r w:rsidRPr="00D369EC">
        <w:rPr>
          <w:b/>
        </w:rPr>
        <w:t>PWS)</w:t>
      </w:r>
      <w:r>
        <w:t xml:space="preserve">- </w:t>
      </w:r>
      <w:r w:rsidRPr="00D3283E">
        <w:t>PWS is similar to FD and is the HSBC brand. It also gets redirected to IIP Customer Front End.</w:t>
      </w:r>
    </w:p>
    <w:p w14:paraId="2640B9D1" w14:textId="77777777" w:rsidR="00F2087D" w:rsidRDefault="00F2087D" w:rsidP="00F2087D">
      <w:pPr>
        <w:pStyle w:val="ListParagraph"/>
        <w:ind w:left="1080"/>
        <w:jc w:val="both"/>
      </w:pPr>
    </w:p>
    <w:p w14:paraId="6F90A433" w14:textId="6F21E165" w:rsidR="000F082F" w:rsidRPr="003B799F" w:rsidRDefault="00677DF4" w:rsidP="003B799F">
      <w:pPr>
        <w:pStyle w:val="Heading3"/>
        <w:numPr>
          <w:ilvl w:val="0"/>
          <w:numId w:val="34"/>
        </w:numPr>
        <w:rPr>
          <w:rFonts w:cstheme="majorHAnsi"/>
          <w:b/>
          <w:color w:val="2684BE"/>
          <w:sz w:val="36"/>
          <w:szCs w:val="36"/>
        </w:rPr>
      </w:pPr>
      <w:r w:rsidRPr="003B799F">
        <w:rPr>
          <w:rFonts w:cstheme="majorHAnsi"/>
          <w:b/>
          <w:color w:val="2684BE"/>
          <w:sz w:val="36"/>
          <w:szCs w:val="36"/>
        </w:rPr>
        <w:lastRenderedPageBreak/>
        <w:t>Staff Channel</w:t>
      </w:r>
    </w:p>
    <w:p w14:paraId="275AD8F4" w14:textId="50199752" w:rsidR="00A44D44" w:rsidRDefault="00A44D44" w:rsidP="00425E22">
      <w:pPr>
        <w:jc w:val="both"/>
        <w:rPr>
          <w:b/>
        </w:rPr>
      </w:pPr>
      <w:r>
        <w:t xml:space="preserve">Staff channel is the front-end application which is developed using </w:t>
      </w:r>
      <w:proofErr w:type="spellStart"/>
      <w:r>
        <w:t>realJS</w:t>
      </w:r>
      <w:proofErr w:type="spellEnd"/>
      <w:r>
        <w:t xml:space="preserve">. </w:t>
      </w:r>
      <w:r w:rsidR="00F3537C" w:rsidRPr="00F3537C">
        <w:t>When a Staff channel application is launched and CIN is provided, Integration layer pulls the customer details based on the CIN provided. Integration layer make</w:t>
      </w:r>
      <w:r w:rsidR="00F3537C">
        <w:t>s</w:t>
      </w:r>
      <w:r w:rsidR="00F3537C" w:rsidRPr="00F3537C">
        <w:t xml:space="preserve"> a MQ call to </w:t>
      </w:r>
      <w:proofErr w:type="gramStart"/>
      <w:r w:rsidR="00F3537C" w:rsidRPr="00F3537C">
        <w:t>CDU(</w:t>
      </w:r>
      <w:proofErr w:type="gramEnd"/>
      <w:r w:rsidR="00F3537C" w:rsidRPr="00F3537C">
        <w:t>customer database) to submit the request</w:t>
      </w:r>
      <w:r w:rsidR="00F3537C">
        <w:t xml:space="preserve">. </w:t>
      </w:r>
      <w:r w:rsidR="00D074D6" w:rsidRPr="00D074D6">
        <w:t xml:space="preserve">Staff channel is for OHB, internet channel is for OHI. </w:t>
      </w:r>
      <w:r w:rsidR="00F3537C">
        <w:t>Staff channel</w:t>
      </w:r>
      <w:r>
        <w:t xml:space="preserve"> is divided into two </w:t>
      </w:r>
      <w:r w:rsidR="00FA6CB6">
        <w:t xml:space="preserve">different applications </w:t>
      </w:r>
      <w:r>
        <w:t xml:space="preserve">named as </w:t>
      </w:r>
      <w:r w:rsidRPr="00B879EF">
        <w:rPr>
          <w:b/>
        </w:rPr>
        <w:t xml:space="preserve">Browser main menu </w:t>
      </w:r>
      <w:r>
        <w:rPr>
          <w:b/>
        </w:rPr>
        <w:t>(</w:t>
      </w:r>
      <w:r w:rsidRPr="00B879EF">
        <w:rPr>
          <w:b/>
        </w:rPr>
        <w:t>BMM</w:t>
      </w:r>
      <w:r>
        <w:rPr>
          <w:b/>
        </w:rPr>
        <w:t>)</w:t>
      </w:r>
      <w:r>
        <w:t xml:space="preserve"> and </w:t>
      </w:r>
      <w:r w:rsidRPr="00B879EF">
        <w:rPr>
          <w:b/>
        </w:rPr>
        <w:t>Staff front end</w:t>
      </w:r>
      <w:r>
        <w:t xml:space="preserve"> </w:t>
      </w:r>
      <w:r w:rsidRPr="00B879EF">
        <w:rPr>
          <w:b/>
        </w:rPr>
        <w:t>(SFE).</w:t>
      </w:r>
    </w:p>
    <w:p w14:paraId="3CA9A01A" w14:textId="77777777" w:rsidR="00D369EC" w:rsidRDefault="00A44D44" w:rsidP="00D369EC">
      <w:pPr>
        <w:pStyle w:val="ListParagraph"/>
        <w:numPr>
          <w:ilvl w:val="0"/>
          <w:numId w:val="38"/>
        </w:numPr>
        <w:jc w:val="both"/>
        <w:rPr>
          <w:rFonts w:ascii="Calibri Light" w:hAnsi="Calibri Light" w:cs="Calibri Light"/>
          <w:color w:val="212121"/>
        </w:rPr>
      </w:pPr>
      <w:r w:rsidRPr="00D369EC">
        <w:rPr>
          <w:b/>
        </w:rPr>
        <w:t>Browser Main menu</w:t>
      </w:r>
      <w:ins w:id="10" w:author="Jagannathan Balasundaram" w:date="2019-02-08T14:45:00Z">
        <w:r w:rsidR="00C81C1D" w:rsidRPr="00D369EC">
          <w:rPr>
            <w:b/>
          </w:rPr>
          <w:t xml:space="preserve"> </w:t>
        </w:r>
      </w:ins>
      <w:r w:rsidRPr="00D369EC">
        <w:rPr>
          <w:b/>
        </w:rPr>
        <w:t xml:space="preserve">(BMM):  </w:t>
      </w:r>
      <w:r w:rsidR="00C81C1D">
        <w:t>It</w:t>
      </w:r>
      <w:r>
        <w:t xml:space="preserve"> is the legacy version of SFE which </w:t>
      </w:r>
      <w:r w:rsidRPr="00B879EF">
        <w:t xml:space="preserve">will </w:t>
      </w:r>
      <w:r w:rsidRPr="00D369EC">
        <w:rPr>
          <w:rFonts w:ascii="Calibri Light" w:hAnsi="Calibri Light" w:cs="Calibri Light"/>
          <w:color w:val="212121"/>
        </w:rPr>
        <w:t>be decommissioned soon.</w:t>
      </w:r>
    </w:p>
    <w:p w14:paraId="3FE23B04" w14:textId="77777777" w:rsidR="00D369EC" w:rsidRDefault="00A44D44" w:rsidP="00D369EC">
      <w:pPr>
        <w:pStyle w:val="ListParagraph"/>
        <w:numPr>
          <w:ilvl w:val="0"/>
          <w:numId w:val="38"/>
        </w:numPr>
        <w:jc w:val="both"/>
        <w:rPr>
          <w:rFonts w:ascii="Calibri Light" w:hAnsi="Calibri Light" w:cs="Calibri Light"/>
          <w:color w:val="212121"/>
        </w:rPr>
      </w:pPr>
      <w:r w:rsidRPr="00D369EC">
        <w:rPr>
          <w:rFonts w:ascii="Calibri Light" w:hAnsi="Calibri Light" w:cs="Calibri Light"/>
          <w:b/>
          <w:color w:val="212121"/>
        </w:rPr>
        <w:t xml:space="preserve">Staff Front </w:t>
      </w:r>
      <w:proofErr w:type="gramStart"/>
      <w:r w:rsidRPr="00D369EC">
        <w:rPr>
          <w:rFonts w:ascii="Calibri Light" w:hAnsi="Calibri Light" w:cs="Calibri Light"/>
          <w:b/>
          <w:color w:val="212121"/>
        </w:rPr>
        <w:t>End(</w:t>
      </w:r>
      <w:proofErr w:type="gramEnd"/>
      <w:r w:rsidRPr="00D369EC">
        <w:rPr>
          <w:rFonts w:ascii="Calibri Light" w:hAnsi="Calibri Light" w:cs="Calibri Light"/>
          <w:b/>
          <w:color w:val="212121"/>
        </w:rPr>
        <w:t xml:space="preserve">SFE) </w:t>
      </w:r>
      <w:r w:rsidRPr="00D369EC">
        <w:rPr>
          <w:rFonts w:ascii="Calibri Light" w:hAnsi="Calibri Light" w:cs="Calibri Light"/>
          <w:color w:val="212121"/>
        </w:rPr>
        <w:t>: SFE is the new version of Browser main menu. Currently all SFE applications are internal facing.</w:t>
      </w:r>
    </w:p>
    <w:p w14:paraId="02A2D604" w14:textId="000AF83F" w:rsidR="00A44D44" w:rsidRPr="00D369EC" w:rsidRDefault="00A44D44" w:rsidP="00D369EC">
      <w:pPr>
        <w:pStyle w:val="ListParagraph"/>
        <w:jc w:val="both"/>
        <w:rPr>
          <w:rFonts w:ascii="Calibri Light" w:hAnsi="Calibri Light" w:cs="Calibri Light"/>
          <w:color w:val="212121"/>
        </w:rPr>
      </w:pPr>
      <w:r w:rsidRPr="003B6762">
        <w:t xml:space="preserve">There are 4 staff channel applications as </w:t>
      </w:r>
      <w:r>
        <w:t xml:space="preserve">a </w:t>
      </w:r>
      <w:r w:rsidRPr="003B6762">
        <w:t>part of UK Insurance</w:t>
      </w:r>
      <w:r>
        <w:t>:</w:t>
      </w:r>
    </w:p>
    <w:p w14:paraId="3BF900E4" w14:textId="77777777" w:rsidR="00A44D44" w:rsidRPr="003B6762" w:rsidRDefault="00A44D44" w:rsidP="00A44D44">
      <w:pPr>
        <w:pStyle w:val="ListParagraph"/>
        <w:numPr>
          <w:ilvl w:val="0"/>
          <w:numId w:val="11"/>
        </w:numPr>
        <w:jc w:val="both"/>
      </w:pPr>
      <w:r w:rsidRPr="003B6762">
        <w:t>Life Insurance Cover</w:t>
      </w:r>
    </w:p>
    <w:p w14:paraId="5AA3EF77" w14:textId="77777777" w:rsidR="00A44D44" w:rsidRDefault="00A44D44" w:rsidP="00A44D44">
      <w:pPr>
        <w:pStyle w:val="ListParagraph"/>
        <w:numPr>
          <w:ilvl w:val="0"/>
          <w:numId w:val="11"/>
        </w:numPr>
        <w:jc w:val="both"/>
      </w:pPr>
      <w:r w:rsidRPr="003B6762">
        <w:t xml:space="preserve">Life &amp; Critical Insurance Cover </w:t>
      </w:r>
    </w:p>
    <w:p w14:paraId="5E268165" w14:textId="77777777" w:rsidR="00A44D44" w:rsidRDefault="00A44D44" w:rsidP="00A44D44">
      <w:pPr>
        <w:pStyle w:val="ListParagraph"/>
        <w:numPr>
          <w:ilvl w:val="0"/>
          <w:numId w:val="11"/>
        </w:numPr>
        <w:jc w:val="both"/>
      </w:pPr>
      <w:r w:rsidRPr="003B6762">
        <w:t>Critical Insurance cover</w:t>
      </w:r>
    </w:p>
    <w:p w14:paraId="063EDF61" w14:textId="77777777" w:rsidR="00A44D44" w:rsidRDefault="00A44D44" w:rsidP="00A44D44">
      <w:pPr>
        <w:pStyle w:val="ListParagraph"/>
        <w:numPr>
          <w:ilvl w:val="0"/>
          <w:numId w:val="11"/>
        </w:numPr>
        <w:jc w:val="both"/>
      </w:pPr>
      <w:r w:rsidRPr="003B6762">
        <w:t>Income Insurance cover</w:t>
      </w:r>
    </w:p>
    <w:p w14:paraId="350C3DFE" w14:textId="77777777" w:rsidR="00A44D44" w:rsidRDefault="00A44D44" w:rsidP="00A44D44">
      <w:pPr>
        <w:pStyle w:val="ListParagraph"/>
        <w:ind w:left="1080"/>
        <w:jc w:val="both"/>
      </w:pPr>
    </w:p>
    <w:p w14:paraId="31B30421" w14:textId="77777777" w:rsidR="00A44D44" w:rsidRPr="00306E2E" w:rsidRDefault="00A44D44" w:rsidP="00306E2E">
      <w:pPr>
        <w:ind w:firstLine="360"/>
        <w:jc w:val="both"/>
        <w:rPr>
          <w:b/>
          <w:sz w:val="28"/>
          <w:szCs w:val="28"/>
        </w:rPr>
      </w:pPr>
      <w:r w:rsidRPr="00306E2E">
        <w:rPr>
          <w:b/>
          <w:sz w:val="28"/>
          <w:szCs w:val="28"/>
        </w:rPr>
        <w:t>Income Insurance cover:</w:t>
      </w:r>
    </w:p>
    <w:p w14:paraId="6FF9BD36" w14:textId="77777777" w:rsidR="00306E2E" w:rsidRPr="00306E2E" w:rsidRDefault="00A44D44" w:rsidP="00306E2E">
      <w:pPr>
        <w:pStyle w:val="ListParagraph"/>
        <w:numPr>
          <w:ilvl w:val="0"/>
          <w:numId w:val="39"/>
        </w:numPr>
        <w:jc w:val="both"/>
        <w:rPr>
          <w:rFonts w:cstheme="minorHAnsi"/>
        </w:rPr>
      </w:pPr>
      <w:r w:rsidRPr="00306E2E">
        <w:rPr>
          <w:rFonts w:cstheme="minorHAnsi"/>
        </w:rPr>
        <w:t>Income</w:t>
      </w:r>
      <w:r w:rsidRPr="00306E2E">
        <w:rPr>
          <w:rFonts w:cstheme="minorHAnsi"/>
          <w:color w:val="212121"/>
        </w:rPr>
        <w:t xml:space="preserve"> Cover policy is for securing customers’ monthly income in case of losing their job.</w:t>
      </w:r>
    </w:p>
    <w:p w14:paraId="3D603C5C" w14:textId="3C1F5D66" w:rsidR="00306E2E" w:rsidRPr="00306E2E" w:rsidRDefault="00A44D44" w:rsidP="00306E2E">
      <w:pPr>
        <w:pStyle w:val="ListParagraph"/>
        <w:numPr>
          <w:ilvl w:val="0"/>
          <w:numId w:val="39"/>
        </w:numPr>
        <w:jc w:val="both"/>
        <w:rPr>
          <w:rFonts w:cstheme="minorHAnsi"/>
        </w:rPr>
      </w:pPr>
      <w:r w:rsidRPr="00306E2E">
        <w:rPr>
          <w:rFonts w:cstheme="minorHAnsi"/>
          <w:color w:val="212121"/>
        </w:rPr>
        <w:t>There are 2 type of policies.</w:t>
      </w:r>
    </w:p>
    <w:p w14:paraId="3D2B3D83" w14:textId="35C76451" w:rsidR="00A44D44" w:rsidRPr="00306E2E" w:rsidRDefault="00A44D44" w:rsidP="00306E2E">
      <w:pPr>
        <w:pStyle w:val="ListParagraph"/>
        <w:jc w:val="both"/>
        <w:rPr>
          <w:rFonts w:cstheme="minorHAnsi"/>
        </w:rPr>
      </w:pPr>
      <w:r w:rsidRPr="00306E2E">
        <w:rPr>
          <w:rFonts w:cstheme="minorHAnsi"/>
          <w:color w:val="212121"/>
        </w:rPr>
        <w:t>a.      2 years Premium</w:t>
      </w:r>
    </w:p>
    <w:p w14:paraId="5C55D7F5" w14:textId="77777777" w:rsidR="00306E2E" w:rsidRDefault="00A44D44" w:rsidP="00306E2E">
      <w:pPr>
        <w:pStyle w:val="ListParagraph"/>
        <w:jc w:val="both"/>
        <w:rPr>
          <w:rFonts w:cstheme="minorHAnsi"/>
          <w:color w:val="212121"/>
        </w:rPr>
      </w:pPr>
      <w:r w:rsidRPr="00F2087D">
        <w:rPr>
          <w:rFonts w:cstheme="minorHAnsi"/>
          <w:color w:val="212121"/>
        </w:rPr>
        <w:t>b.      Premium till 58 years</w:t>
      </w:r>
    </w:p>
    <w:p w14:paraId="6507C182" w14:textId="77777777" w:rsidR="00306E2E" w:rsidRDefault="00306E2E" w:rsidP="00306E2E">
      <w:pPr>
        <w:pStyle w:val="ListParagraph"/>
        <w:numPr>
          <w:ilvl w:val="0"/>
          <w:numId w:val="39"/>
        </w:numPr>
        <w:jc w:val="both"/>
        <w:rPr>
          <w:rFonts w:cstheme="minorHAnsi"/>
          <w:color w:val="212121"/>
        </w:rPr>
      </w:pPr>
      <w:r w:rsidRPr="00306E2E">
        <w:rPr>
          <w:rFonts w:cstheme="minorHAnsi"/>
          <w:color w:val="212121"/>
        </w:rPr>
        <w:t xml:space="preserve">Customer profiles are maintained in CDU (Customer Data Utility) within </w:t>
      </w:r>
      <w:proofErr w:type="spellStart"/>
      <w:r w:rsidRPr="00306E2E">
        <w:rPr>
          <w:rFonts w:cstheme="minorHAnsi"/>
          <w:color w:val="212121"/>
        </w:rPr>
        <w:t>LifePen</w:t>
      </w:r>
      <w:proofErr w:type="spellEnd"/>
      <w:r w:rsidRPr="00306E2E">
        <w:rPr>
          <w:rFonts w:cstheme="minorHAnsi"/>
          <w:color w:val="212121"/>
        </w:rPr>
        <w:t xml:space="preserve"> Manufacturing system.</w:t>
      </w:r>
    </w:p>
    <w:p w14:paraId="161D9969" w14:textId="77777777" w:rsidR="00306E2E" w:rsidRDefault="00A44D44" w:rsidP="00306E2E">
      <w:pPr>
        <w:pStyle w:val="ListParagraph"/>
        <w:numPr>
          <w:ilvl w:val="0"/>
          <w:numId w:val="39"/>
        </w:numPr>
        <w:jc w:val="both"/>
        <w:rPr>
          <w:rFonts w:cstheme="minorHAnsi"/>
          <w:color w:val="212121"/>
        </w:rPr>
      </w:pPr>
      <w:r w:rsidRPr="00306E2E">
        <w:rPr>
          <w:rFonts w:cstheme="minorHAnsi"/>
          <w:color w:val="212121"/>
        </w:rPr>
        <w:t>Staff must feed branch code, agent code and KYC reference number for creating the policy for the customer.</w:t>
      </w:r>
    </w:p>
    <w:p w14:paraId="7EF498AC" w14:textId="77777777" w:rsidR="00306E2E" w:rsidRDefault="00A44D44" w:rsidP="00306E2E">
      <w:pPr>
        <w:pStyle w:val="ListParagraph"/>
        <w:numPr>
          <w:ilvl w:val="0"/>
          <w:numId w:val="39"/>
        </w:numPr>
        <w:jc w:val="both"/>
        <w:rPr>
          <w:rFonts w:cstheme="minorHAnsi"/>
          <w:color w:val="212121"/>
        </w:rPr>
      </w:pPr>
      <w:r w:rsidRPr="00306E2E">
        <w:rPr>
          <w:rFonts w:cstheme="minorHAnsi"/>
          <w:color w:val="212121"/>
        </w:rPr>
        <w:t>SFE fetches customer details from the CDU using CIN (Customer Identification) number.</w:t>
      </w:r>
    </w:p>
    <w:p w14:paraId="6FDCAC39" w14:textId="5025FE19" w:rsidR="00306E2E" w:rsidRDefault="00A44D44" w:rsidP="00306E2E">
      <w:pPr>
        <w:pStyle w:val="ListParagraph"/>
        <w:numPr>
          <w:ilvl w:val="0"/>
          <w:numId w:val="39"/>
        </w:numPr>
        <w:jc w:val="both"/>
        <w:rPr>
          <w:rFonts w:cstheme="minorHAnsi"/>
          <w:color w:val="212121"/>
        </w:rPr>
      </w:pPr>
      <w:r w:rsidRPr="00306E2E">
        <w:rPr>
          <w:rFonts w:cstheme="minorHAnsi"/>
          <w:color w:val="212121"/>
        </w:rPr>
        <w:t>Staff (Agent) code is tagged as part of Customer profile.</w:t>
      </w:r>
    </w:p>
    <w:p w14:paraId="3815A1DF" w14:textId="6879CE19" w:rsidR="004D6975" w:rsidRDefault="004D6975" w:rsidP="00306E2E">
      <w:pPr>
        <w:pStyle w:val="ListParagraph"/>
        <w:jc w:val="both"/>
        <w:rPr>
          <w:rFonts w:cstheme="minorHAnsi"/>
          <w:color w:val="212121"/>
        </w:rPr>
      </w:pPr>
      <w:r w:rsidRPr="00306E2E">
        <w:rPr>
          <w:rFonts w:cstheme="minorHAnsi"/>
          <w:color w:val="212121"/>
        </w:rPr>
        <w:t>For ex: If a customer has account in one branch and he/she wants to take insurance from another branch, then the branch code will be same (the branch code in which account is there) but agent code will be different (it will be staff code tagged related to that insurance).</w:t>
      </w:r>
    </w:p>
    <w:p w14:paraId="240C599D" w14:textId="77777777" w:rsidR="00306E2E" w:rsidRPr="00306E2E" w:rsidRDefault="00306E2E" w:rsidP="00306E2E">
      <w:pPr>
        <w:pStyle w:val="ListParagraph"/>
        <w:numPr>
          <w:ilvl w:val="0"/>
          <w:numId w:val="39"/>
        </w:numPr>
        <w:jc w:val="both"/>
        <w:rPr>
          <w:rFonts w:cstheme="minorHAnsi"/>
        </w:rPr>
      </w:pPr>
      <w:r w:rsidRPr="00306E2E">
        <w:rPr>
          <w:rFonts w:cstheme="minorHAnsi"/>
          <w:color w:val="212121"/>
        </w:rPr>
        <w:t>Only the primary data type validations are done at SFE application level. All critical validations are done by the backend system.</w:t>
      </w:r>
    </w:p>
    <w:p w14:paraId="5F2F22C1" w14:textId="7755723C" w:rsidR="00A44D44" w:rsidRPr="00306E2E" w:rsidRDefault="00A44D44" w:rsidP="00306E2E">
      <w:pPr>
        <w:pStyle w:val="ListParagraph"/>
        <w:numPr>
          <w:ilvl w:val="0"/>
          <w:numId w:val="39"/>
        </w:numPr>
        <w:jc w:val="both"/>
        <w:rPr>
          <w:rFonts w:cstheme="minorHAnsi"/>
        </w:rPr>
      </w:pPr>
      <w:r w:rsidRPr="00306E2E">
        <w:rPr>
          <w:rFonts w:cstheme="minorHAnsi"/>
          <w:color w:val="212121"/>
        </w:rPr>
        <w:t xml:space="preserve">Promotional </w:t>
      </w:r>
      <w:r w:rsidR="00C81C1D" w:rsidRPr="00306E2E">
        <w:rPr>
          <w:rFonts w:cstheme="minorHAnsi"/>
          <w:color w:val="212121"/>
        </w:rPr>
        <w:t>code is</w:t>
      </w:r>
      <w:r w:rsidRPr="00306E2E">
        <w:rPr>
          <w:rFonts w:cstheme="minorHAnsi"/>
          <w:color w:val="212121"/>
        </w:rPr>
        <w:t xml:space="preserve"> dynamic and is defined by the sales and marketing team on the basis of the history of the customers. SFE team doesn’t get involved in it.</w:t>
      </w:r>
    </w:p>
    <w:p w14:paraId="66FB9AF6" w14:textId="77777777" w:rsidR="00F2087D" w:rsidRDefault="00F2087D" w:rsidP="00F2087D">
      <w:pPr>
        <w:jc w:val="both"/>
        <w:rPr>
          <w:rFonts w:ascii="Calibri Light" w:hAnsi="Calibri Light" w:cs="Calibri Light"/>
          <w:b/>
          <w:color w:val="212121"/>
          <w:sz w:val="24"/>
          <w:szCs w:val="24"/>
        </w:rPr>
      </w:pPr>
    </w:p>
    <w:p w14:paraId="12DF4FDE" w14:textId="77777777" w:rsidR="0079004B" w:rsidRPr="003B799F" w:rsidRDefault="0079004B" w:rsidP="0079004B">
      <w:pPr>
        <w:pStyle w:val="Heading3"/>
        <w:numPr>
          <w:ilvl w:val="0"/>
          <w:numId w:val="34"/>
        </w:numPr>
        <w:rPr>
          <w:rFonts w:cstheme="majorHAnsi"/>
          <w:b/>
          <w:color w:val="2684BE"/>
          <w:sz w:val="36"/>
          <w:szCs w:val="36"/>
        </w:rPr>
      </w:pPr>
      <w:r w:rsidRPr="003B799F">
        <w:rPr>
          <w:rFonts w:cstheme="majorHAnsi"/>
          <w:b/>
          <w:color w:val="2684BE"/>
          <w:sz w:val="36"/>
          <w:szCs w:val="36"/>
        </w:rPr>
        <w:t>Mortgages</w:t>
      </w:r>
    </w:p>
    <w:p w14:paraId="1C07BE4F" w14:textId="77777777" w:rsidR="0079004B" w:rsidRDefault="0079004B" w:rsidP="0079004B">
      <w:pPr>
        <w:pStyle w:val="ListParagraph"/>
        <w:numPr>
          <w:ilvl w:val="0"/>
          <w:numId w:val="41"/>
        </w:numPr>
        <w:rPr>
          <w:rFonts w:ascii="Calibri Light" w:hAnsi="Calibri Light" w:cs="Calibri Light"/>
          <w:color w:val="212121"/>
        </w:rPr>
      </w:pPr>
      <w:r w:rsidRPr="00CB0AAA">
        <w:rPr>
          <w:rFonts w:ascii="Calibri Light" w:hAnsi="Calibri Light" w:cs="Calibri Light"/>
          <w:color w:val="212121"/>
        </w:rPr>
        <w:t>Staff Channel’s Mortgages Application is for processing the loan related services for the customers.</w:t>
      </w:r>
    </w:p>
    <w:p w14:paraId="701C9B30" w14:textId="77777777" w:rsidR="0079004B" w:rsidRDefault="0079004B" w:rsidP="0079004B">
      <w:pPr>
        <w:pStyle w:val="ListParagraph"/>
        <w:numPr>
          <w:ilvl w:val="0"/>
          <w:numId w:val="41"/>
        </w:numPr>
        <w:rPr>
          <w:rFonts w:ascii="Calibri Light" w:hAnsi="Calibri Light" w:cs="Calibri Light"/>
          <w:color w:val="212121"/>
        </w:rPr>
      </w:pPr>
      <w:r w:rsidRPr="00CB0AAA">
        <w:rPr>
          <w:rFonts w:ascii="Calibri Light" w:hAnsi="Calibri Light" w:cs="Calibri Light"/>
          <w:color w:val="212121"/>
        </w:rPr>
        <w:t>During the loan process it can suggest the customer, various life insurance offer that the customer can opt for based on selected loan criteria. If the customer wants to go for a suggested life insurance, it will be done through one of the staff channels.</w:t>
      </w:r>
    </w:p>
    <w:p w14:paraId="147A6D03" w14:textId="77777777" w:rsidR="0079004B" w:rsidRPr="00CB0AAA" w:rsidRDefault="0079004B" w:rsidP="0079004B">
      <w:pPr>
        <w:pStyle w:val="ListParagraph"/>
        <w:numPr>
          <w:ilvl w:val="0"/>
          <w:numId w:val="41"/>
        </w:numPr>
        <w:rPr>
          <w:rFonts w:ascii="Calibri Light" w:hAnsi="Calibri Light" w:cs="Calibri Light"/>
          <w:color w:val="212121"/>
        </w:rPr>
      </w:pPr>
      <w:r w:rsidRPr="00CB0AAA">
        <w:rPr>
          <w:rFonts w:ascii="Calibri Light" w:hAnsi="Calibri Light" w:cs="Calibri Light"/>
          <w:color w:val="212121"/>
        </w:rPr>
        <w:t>Mortgage Application uses GIIL(API) in the integration layer for getting the suggested life insurance information.</w:t>
      </w:r>
    </w:p>
    <w:p w14:paraId="37B4C736" w14:textId="409FB0E6" w:rsidR="0079004B" w:rsidRDefault="0079004B" w:rsidP="0079004B">
      <w:pPr>
        <w:pStyle w:val="ListParagraph"/>
        <w:ind w:left="1080"/>
        <w:rPr>
          <w:b/>
        </w:rPr>
      </w:pPr>
    </w:p>
    <w:p w14:paraId="49524D28" w14:textId="7566DD0E" w:rsidR="0079004B" w:rsidRDefault="0079004B" w:rsidP="0079004B">
      <w:pPr>
        <w:pStyle w:val="ListParagraph"/>
        <w:ind w:left="1080"/>
        <w:rPr>
          <w:b/>
        </w:rPr>
      </w:pPr>
    </w:p>
    <w:p w14:paraId="063B6703" w14:textId="77777777" w:rsidR="0079004B" w:rsidRDefault="0079004B" w:rsidP="0079004B">
      <w:pPr>
        <w:pStyle w:val="ListParagraph"/>
        <w:ind w:left="1080"/>
        <w:rPr>
          <w:b/>
        </w:rPr>
      </w:pPr>
    </w:p>
    <w:p w14:paraId="14A74C1C" w14:textId="1CA08976" w:rsidR="00A44D44" w:rsidRPr="0079004B" w:rsidRDefault="00F2087D" w:rsidP="0079004B">
      <w:pPr>
        <w:pStyle w:val="Heading3"/>
        <w:numPr>
          <w:ilvl w:val="0"/>
          <w:numId w:val="34"/>
        </w:numPr>
        <w:rPr>
          <w:b/>
          <w:sz w:val="32"/>
          <w:szCs w:val="32"/>
        </w:rPr>
      </w:pPr>
      <w:commentRangeStart w:id="11"/>
      <w:r w:rsidRPr="0079004B">
        <w:rPr>
          <w:rFonts w:cstheme="majorHAnsi"/>
          <w:b/>
          <w:color w:val="2684BE"/>
          <w:sz w:val="36"/>
          <w:szCs w:val="36"/>
        </w:rPr>
        <w:t>I</w:t>
      </w:r>
      <w:r w:rsidR="00CA32AC" w:rsidRPr="0079004B">
        <w:rPr>
          <w:rFonts w:cstheme="majorHAnsi"/>
          <w:b/>
          <w:color w:val="2684BE"/>
          <w:sz w:val="36"/>
          <w:szCs w:val="36"/>
        </w:rPr>
        <w:t>nsurance Distribution</w:t>
      </w:r>
      <w:commentRangeEnd w:id="11"/>
      <w:r w:rsidR="003F7471">
        <w:rPr>
          <w:rStyle w:val="CommentReference"/>
          <w:rFonts w:asciiTheme="minorHAnsi" w:eastAsiaTheme="minorEastAsia" w:hAnsiTheme="minorHAnsi" w:cstheme="minorBidi"/>
          <w:color w:val="auto"/>
        </w:rPr>
        <w:commentReference w:id="11"/>
      </w:r>
    </w:p>
    <w:p w14:paraId="0CE96E06" w14:textId="77777777" w:rsidR="00CA32AC" w:rsidRPr="00CA32AC" w:rsidRDefault="00CA32AC" w:rsidP="00CA32AC"/>
    <w:p w14:paraId="48BE986A" w14:textId="1F5C4194" w:rsidR="00306E2E" w:rsidRPr="00306E2E" w:rsidRDefault="00CA32AC" w:rsidP="00306E2E">
      <w:pPr>
        <w:pStyle w:val="ListParagraph"/>
        <w:numPr>
          <w:ilvl w:val="0"/>
          <w:numId w:val="40"/>
        </w:numPr>
        <w:jc w:val="both"/>
        <w:rPr>
          <w:b/>
          <w:sz w:val="24"/>
          <w:szCs w:val="24"/>
        </w:rPr>
      </w:pPr>
      <w:r w:rsidRPr="00306E2E">
        <w:rPr>
          <w:b/>
          <w:sz w:val="24"/>
          <w:szCs w:val="24"/>
        </w:rPr>
        <w:t>FD Life Insurance Microsite:</w:t>
      </w:r>
      <w:r w:rsidR="001E7D95">
        <w:rPr>
          <w:b/>
          <w:sz w:val="24"/>
          <w:szCs w:val="24"/>
        </w:rPr>
        <w:t xml:space="preserve"> </w:t>
      </w:r>
      <w:r w:rsidRPr="003E6A07">
        <w:t>It is a third</w:t>
      </w:r>
      <w:r>
        <w:t>-</w:t>
      </w:r>
      <w:r w:rsidRPr="003E6A07">
        <w:t>party site which gets the input from FD Internet Banking</w:t>
      </w:r>
      <w:r>
        <w:t>.</w:t>
      </w:r>
    </w:p>
    <w:p w14:paraId="50CD8998" w14:textId="60B08FE2" w:rsidR="00306E2E" w:rsidRDefault="00CA32AC" w:rsidP="00306E2E">
      <w:pPr>
        <w:pStyle w:val="ListParagraph"/>
        <w:numPr>
          <w:ilvl w:val="0"/>
          <w:numId w:val="40"/>
        </w:numPr>
        <w:jc w:val="both"/>
      </w:pPr>
      <w:r w:rsidRPr="00306E2E">
        <w:rPr>
          <w:b/>
          <w:sz w:val="24"/>
          <w:szCs w:val="24"/>
        </w:rPr>
        <w:t>IIP Customer Front End:</w:t>
      </w:r>
      <w:r w:rsidR="005B6374">
        <w:rPr>
          <w:b/>
          <w:sz w:val="24"/>
          <w:szCs w:val="24"/>
        </w:rPr>
        <w:t xml:space="preserve"> </w:t>
      </w:r>
      <w:r w:rsidRPr="00C57957">
        <w:t>Customer Channel’s middleware services by IIP Customer Front End make use IIP and BSL to process policy related workflow with</w:t>
      </w:r>
      <w:r>
        <w:t xml:space="preserve"> </w:t>
      </w:r>
      <w:proofErr w:type="spellStart"/>
      <w:r>
        <w:t>L</w:t>
      </w:r>
      <w:r w:rsidRPr="00C57957">
        <w:t>ifePen</w:t>
      </w:r>
      <w:proofErr w:type="spellEnd"/>
      <w:r w:rsidRPr="00C57957">
        <w:t xml:space="preserve"> and back &amp; forth through API calls.</w:t>
      </w:r>
    </w:p>
    <w:p w14:paraId="4877A414" w14:textId="01D19793" w:rsidR="00306E2E" w:rsidRDefault="00A44D44" w:rsidP="00306E2E">
      <w:pPr>
        <w:pStyle w:val="ListParagraph"/>
        <w:numPr>
          <w:ilvl w:val="0"/>
          <w:numId w:val="40"/>
        </w:numPr>
        <w:jc w:val="both"/>
      </w:pPr>
      <w:r w:rsidRPr="00306E2E">
        <w:rPr>
          <w:b/>
          <w:sz w:val="24"/>
          <w:szCs w:val="24"/>
        </w:rPr>
        <w:t>IIP Staff Front End</w:t>
      </w:r>
      <w:r w:rsidR="00FF0651" w:rsidRPr="00306E2E">
        <w:rPr>
          <w:b/>
          <w:sz w:val="24"/>
          <w:szCs w:val="24"/>
        </w:rPr>
        <w:t>:</w:t>
      </w:r>
      <w:r w:rsidR="005B6374">
        <w:rPr>
          <w:b/>
          <w:sz w:val="24"/>
          <w:szCs w:val="24"/>
        </w:rPr>
        <w:t xml:space="preserve"> </w:t>
      </w:r>
      <w:r w:rsidRPr="00C57957">
        <w:t xml:space="preserve">Customer/Staff Channel’s middleware services by IIP </w:t>
      </w:r>
      <w:r>
        <w:t>Sta</w:t>
      </w:r>
      <w:r w:rsidR="00D369EC">
        <w:t>f</w:t>
      </w:r>
      <w:r>
        <w:t>f</w:t>
      </w:r>
      <w:r w:rsidRPr="00C57957">
        <w:t xml:space="preserve"> Front End make use IIP and BSL to process policy related workflow with </w:t>
      </w:r>
      <w:proofErr w:type="spellStart"/>
      <w:r w:rsidRPr="00C57957">
        <w:t>lifePen</w:t>
      </w:r>
      <w:proofErr w:type="spellEnd"/>
      <w:r w:rsidRPr="00C57957">
        <w:t xml:space="preserve"> </w:t>
      </w:r>
      <w:proofErr w:type="gramStart"/>
      <w:r w:rsidRPr="00C57957">
        <w:t>and  back</w:t>
      </w:r>
      <w:proofErr w:type="gramEnd"/>
      <w:r w:rsidRPr="00C57957">
        <w:t xml:space="preserve"> &amp; forth through API calls.</w:t>
      </w:r>
    </w:p>
    <w:p w14:paraId="1C9B4BCE" w14:textId="4596DD3B" w:rsidR="00CB0AAA" w:rsidRPr="00CB0AAA" w:rsidRDefault="00A44D44" w:rsidP="00CB0AAA">
      <w:pPr>
        <w:pStyle w:val="ListParagraph"/>
        <w:numPr>
          <w:ilvl w:val="0"/>
          <w:numId w:val="40"/>
        </w:numPr>
        <w:jc w:val="both"/>
        <w:rPr>
          <w:b/>
          <w:sz w:val="24"/>
          <w:szCs w:val="24"/>
        </w:rPr>
      </w:pPr>
      <w:r w:rsidRPr="00306E2E">
        <w:rPr>
          <w:b/>
          <w:sz w:val="24"/>
          <w:szCs w:val="24"/>
        </w:rPr>
        <w:t xml:space="preserve">Customer Needs </w:t>
      </w:r>
      <w:proofErr w:type="gramStart"/>
      <w:r w:rsidRPr="00306E2E">
        <w:rPr>
          <w:b/>
          <w:sz w:val="24"/>
          <w:szCs w:val="24"/>
        </w:rPr>
        <w:t>System(</w:t>
      </w:r>
      <w:proofErr w:type="gramEnd"/>
      <w:r w:rsidRPr="00306E2E">
        <w:rPr>
          <w:b/>
          <w:sz w:val="24"/>
          <w:szCs w:val="24"/>
        </w:rPr>
        <w:t>CNS)</w:t>
      </w:r>
      <w:r w:rsidR="00FF0651" w:rsidRPr="00306E2E">
        <w:rPr>
          <w:b/>
          <w:sz w:val="24"/>
          <w:szCs w:val="24"/>
        </w:rPr>
        <w:t>:</w:t>
      </w:r>
      <w:r w:rsidR="005B6374">
        <w:rPr>
          <w:b/>
          <w:sz w:val="24"/>
          <w:szCs w:val="24"/>
        </w:rPr>
        <w:t xml:space="preserve"> </w:t>
      </w:r>
      <w:ins w:id="12" w:author="Jagannathan Balasundaram" w:date="2019-02-19T12:01:00Z">
        <w:r w:rsidR="003F7471" w:rsidRPr="000F082F">
          <w:t>It</w:t>
        </w:r>
      </w:ins>
      <w:r w:rsidRPr="000F082F">
        <w:t xml:space="preserve"> is the legacy system of the current web based applications in distribution layer which will get decommissioned soon.</w:t>
      </w:r>
    </w:p>
    <w:p w14:paraId="37AE5453" w14:textId="591C0668" w:rsidR="0079004B" w:rsidRPr="0079004B" w:rsidRDefault="00A44D44" w:rsidP="0079004B">
      <w:pPr>
        <w:pStyle w:val="ListParagraph"/>
        <w:numPr>
          <w:ilvl w:val="0"/>
          <w:numId w:val="40"/>
        </w:numPr>
        <w:jc w:val="both"/>
        <w:rPr>
          <w:b/>
          <w:sz w:val="24"/>
          <w:szCs w:val="24"/>
        </w:rPr>
      </w:pPr>
      <w:r w:rsidRPr="00CB0AAA">
        <w:rPr>
          <w:b/>
          <w:sz w:val="24"/>
          <w:szCs w:val="24"/>
        </w:rPr>
        <w:t>OPAL</w:t>
      </w:r>
      <w:r w:rsidR="00F2087D" w:rsidRPr="00CB0AAA">
        <w:rPr>
          <w:b/>
          <w:sz w:val="24"/>
          <w:szCs w:val="24"/>
        </w:rPr>
        <w:t>:</w:t>
      </w:r>
      <w:r w:rsidR="00CB0AAA">
        <w:rPr>
          <w:b/>
          <w:sz w:val="24"/>
          <w:szCs w:val="24"/>
        </w:rPr>
        <w:t xml:space="preserve"> </w:t>
      </w:r>
      <w:proofErr w:type="gramStart"/>
      <w:r w:rsidRPr="00CB0AAA">
        <w:rPr>
          <w:rFonts w:ascii="&amp;quot" w:hAnsi="&amp;quot"/>
          <w:color w:val="212121"/>
        </w:rPr>
        <w:t>OPAL  is</w:t>
      </w:r>
      <w:proofErr w:type="gramEnd"/>
      <w:r w:rsidRPr="00CB0AAA">
        <w:rPr>
          <w:rFonts w:ascii="&amp;quot" w:hAnsi="&amp;quot"/>
          <w:color w:val="212121"/>
        </w:rPr>
        <w:t xml:space="preserve"> an external provider and hence it is processed externally for the premium users.  It is </w:t>
      </w:r>
      <w:proofErr w:type="gramStart"/>
      <w:r w:rsidRPr="00CB0AAA">
        <w:rPr>
          <w:rFonts w:ascii="&amp;quot" w:hAnsi="&amp;quot"/>
          <w:color w:val="212121"/>
        </w:rPr>
        <w:t>not</w:t>
      </w:r>
      <w:r w:rsidR="00CB0AAA">
        <w:rPr>
          <w:rFonts w:ascii="&amp;quot" w:hAnsi="&amp;quot"/>
          <w:color w:val="212121"/>
        </w:rPr>
        <w:t xml:space="preserve"> </w:t>
      </w:r>
      <w:r w:rsidRPr="00CB0AAA">
        <w:rPr>
          <w:rFonts w:ascii="&amp;quot" w:hAnsi="&amp;quot"/>
          <w:color w:val="212121"/>
        </w:rPr>
        <w:t xml:space="preserve"> handled</w:t>
      </w:r>
      <w:proofErr w:type="gramEnd"/>
      <w:r w:rsidRPr="00CB0AAA">
        <w:rPr>
          <w:rFonts w:ascii="&amp;quot" w:hAnsi="&amp;quot"/>
          <w:color w:val="212121"/>
        </w:rPr>
        <w:t xml:space="preserve"> by HSBC’s IIP system.</w:t>
      </w:r>
    </w:p>
    <w:p w14:paraId="7C50CBD1" w14:textId="77777777" w:rsidR="0082471C" w:rsidRPr="0082471C" w:rsidRDefault="0082471C" w:rsidP="0082471C">
      <w:pPr>
        <w:pStyle w:val="NormalWeb"/>
        <w:spacing w:before="0" w:beforeAutospacing="0" w:after="120" w:afterAutospacing="0"/>
        <w:rPr>
          <w:rFonts w:ascii="Calibri Light" w:hAnsi="Calibri Light" w:cs="Calibri Light"/>
          <w:color w:val="212121"/>
          <w:sz w:val="22"/>
          <w:szCs w:val="22"/>
        </w:rPr>
      </w:pPr>
    </w:p>
    <w:p w14:paraId="0774F112" w14:textId="5DAFBB8F" w:rsidR="00A30587" w:rsidRPr="001111F3" w:rsidRDefault="001111F3" w:rsidP="001111F3">
      <w:pPr>
        <w:pStyle w:val="Heading2"/>
        <w:numPr>
          <w:ilvl w:val="1"/>
          <w:numId w:val="6"/>
        </w:numPr>
        <w:rPr>
          <w:b/>
          <w:sz w:val="36"/>
          <w:szCs w:val="36"/>
        </w:rPr>
      </w:pPr>
      <w:bookmarkStart w:id="13" w:name="_Toc350351"/>
      <w:r>
        <w:rPr>
          <w:b/>
          <w:sz w:val="36"/>
          <w:szCs w:val="36"/>
        </w:rPr>
        <w:t xml:space="preserve">  </w:t>
      </w:r>
      <w:r w:rsidR="008F0E6A" w:rsidRPr="001111F3">
        <w:rPr>
          <w:b/>
          <w:sz w:val="36"/>
          <w:szCs w:val="36"/>
        </w:rPr>
        <w:t>Architecture</w:t>
      </w:r>
      <w:bookmarkEnd w:id="13"/>
    </w:p>
    <w:p w14:paraId="36D17EB1" w14:textId="02B51D4D" w:rsidR="009B0453" w:rsidRDefault="00711F4C" w:rsidP="009B0453">
      <w:pPr>
        <w:ind w:left="360"/>
      </w:pPr>
      <w:r>
        <w:t>Below given is the pictorial representation of</w:t>
      </w:r>
      <w:r w:rsidR="007F3A79">
        <w:t xml:space="preserve"> Application</w:t>
      </w:r>
      <w:r>
        <w:t xml:space="preserve"> </w:t>
      </w:r>
      <w:r w:rsidR="007F3A79">
        <w:t xml:space="preserve">landscape </w:t>
      </w:r>
      <w:r>
        <w:t xml:space="preserve">architecture </w:t>
      </w:r>
      <w:ins w:id="14" w:author="Jagannathan Balasundaram" w:date="2019-02-08T14:45:00Z">
        <w:r w:rsidR="007F3A79">
          <w:t>-</w:t>
        </w:r>
      </w:ins>
      <w:r w:rsidR="00884F35">
        <w:t>.</w:t>
      </w:r>
    </w:p>
    <w:p w14:paraId="774F2C47" w14:textId="47B20091" w:rsidR="00884F35" w:rsidRDefault="001E7D95" w:rsidP="009B0453">
      <w:pPr>
        <w:ind w:left="360"/>
      </w:pPr>
      <w:r w:rsidRPr="001E7D95">
        <w:rPr>
          <w:noProof/>
        </w:rPr>
        <w:lastRenderedPageBreak/>
        <w:t xml:space="preserve"> </w:t>
      </w:r>
      <w:ins w:id="15" w:author="Pinky Lahiri" w:date="2019-02-25T10:55:00Z">
        <w:r w:rsidR="00CA52EB">
          <w:rPr>
            <w:noProof/>
          </w:rPr>
          <w:drawing>
            <wp:inline distT="0" distB="0" distL="0" distR="0" wp14:anchorId="03B99470" wp14:editId="1ED51547">
              <wp:extent cx="5727700" cy="501904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019040"/>
                      </a:xfrm>
                      <a:prstGeom prst="rect">
                        <a:avLst/>
                      </a:prstGeom>
                      <a:noFill/>
                      <a:ln>
                        <a:noFill/>
                      </a:ln>
                    </pic:spPr>
                  </pic:pic>
                </a:graphicData>
              </a:graphic>
            </wp:inline>
          </w:drawing>
        </w:r>
      </w:ins>
      <w:commentRangeStart w:id="16"/>
      <w:commentRangeEnd w:id="16"/>
      <w:r w:rsidR="00DC64BF">
        <w:rPr>
          <w:rStyle w:val="CommentReference"/>
        </w:rPr>
        <w:commentReference w:id="16"/>
      </w:r>
    </w:p>
    <w:p w14:paraId="497DD088" w14:textId="77777777" w:rsidR="00494826" w:rsidRPr="009B0453" w:rsidRDefault="00494826" w:rsidP="009B0453">
      <w:pPr>
        <w:ind w:left="360"/>
      </w:pPr>
    </w:p>
    <w:p w14:paraId="1DF6253E" w14:textId="5045CC99" w:rsidR="008F0E6A" w:rsidRPr="00711F4C" w:rsidRDefault="008F0E6A" w:rsidP="008F0E6A">
      <w:pPr>
        <w:pStyle w:val="Heading2"/>
        <w:numPr>
          <w:ilvl w:val="1"/>
          <w:numId w:val="6"/>
        </w:numPr>
        <w:rPr>
          <w:b/>
        </w:rPr>
      </w:pPr>
      <w:bookmarkStart w:id="17" w:name="_Toc350352"/>
      <w:r w:rsidRPr="00711F4C">
        <w:rPr>
          <w:b/>
        </w:rPr>
        <w:t>Software Tools</w:t>
      </w:r>
      <w:bookmarkEnd w:id="17"/>
    </w:p>
    <w:p w14:paraId="03BF2E47" w14:textId="6F9DF45F" w:rsidR="00483B08" w:rsidRDefault="00483B08" w:rsidP="00483B08">
      <w:pPr>
        <w:ind w:left="360"/>
        <w:rPr>
          <w:ins w:id="18" w:author="Pinky Lahiri" w:date="2019-02-25T10:56:00Z"/>
        </w:rPr>
      </w:pPr>
      <w:r>
        <w:t>SFE application is built on React JS and Java in the backend which in turns interacts with the Business service layer i.e. Integration layer.</w:t>
      </w:r>
    </w:p>
    <w:p w14:paraId="19B4C777" w14:textId="77777777" w:rsidR="00CA52EB" w:rsidRPr="00483B08" w:rsidRDefault="00CA52EB" w:rsidP="00483B08">
      <w:pPr>
        <w:ind w:left="360"/>
      </w:pPr>
    </w:p>
    <w:p w14:paraId="06FF864E" w14:textId="70DBFDB0" w:rsidR="008F0E6A" w:rsidRDefault="008F0E6A" w:rsidP="008F0E6A">
      <w:pPr>
        <w:pStyle w:val="Heading2"/>
        <w:numPr>
          <w:ilvl w:val="1"/>
          <w:numId w:val="6"/>
        </w:numPr>
        <w:rPr>
          <w:ins w:id="19" w:author="Pinky Lahiri" w:date="2019-02-25T10:56:00Z"/>
          <w:b/>
        </w:rPr>
      </w:pPr>
      <w:bookmarkStart w:id="20" w:name="_Toc350353"/>
      <w:commentRangeStart w:id="21"/>
      <w:r w:rsidRPr="00711F4C">
        <w:rPr>
          <w:b/>
        </w:rPr>
        <w:t>Communication Protocols</w:t>
      </w:r>
      <w:bookmarkEnd w:id="20"/>
      <w:commentRangeEnd w:id="21"/>
      <w:r w:rsidR="003F7471">
        <w:rPr>
          <w:rStyle w:val="CommentReference"/>
          <w:rFonts w:asciiTheme="minorHAnsi" w:eastAsiaTheme="minorEastAsia" w:hAnsiTheme="minorHAnsi" w:cstheme="minorBidi"/>
          <w:color w:val="auto"/>
        </w:rPr>
        <w:commentReference w:id="21"/>
      </w:r>
    </w:p>
    <w:p w14:paraId="02E0173D" w14:textId="77777777" w:rsidR="00CA52EB" w:rsidRPr="00062728" w:rsidRDefault="00CA52EB">
      <w:pPr>
        <w:pStyle w:val="ListParagraph"/>
        <w:ind w:left="360"/>
        <w:rPr>
          <w:ins w:id="22" w:author="Pinky Lahiri" w:date="2019-02-25T10:56:00Z"/>
        </w:rPr>
        <w:pPrChange w:id="23" w:author="Pinky Lahiri" w:date="2019-02-25T10:56:00Z">
          <w:pPr>
            <w:pStyle w:val="ListParagraph"/>
            <w:numPr>
              <w:numId w:val="6"/>
            </w:numPr>
            <w:ind w:left="360" w:hanging="360"/>
          </w:pPr>
        </w:pPrChange>
      </w:pPr>
      <w:ins w:id="24" w:author="Pinky Lahiri" w:date="2019-02-25T10:56:00Z">
        <w:r>
          <w:t>Below given is the flow diagram which depicts protocols and interaction of distribution layer with the other layers.</w:t>
        </w:r>
      </w:ins>
    </w:p>
    <w:p w14:paraId="42A03BE1" w14:textId="3D7E4517" w:rsidR="00CA52EB" w:rsidRPr="00CA52EB" w:rsidRDefault="00CA52EB">
      <w:pPr>
        <w:rPr>
          <w:rPrChange w:id="25" w:author="Pinky Lahiri" w:date="2019-02-25T10:56:00Z">
            <w:rPr>
              <w:b/>
            </w:rPr>
          </w:rPrChange>
        </w:rPr>
        <w:pPrChange w:id="26" w:author="Pinky Lahiri" w:date="2019-02-25T10:56:00Z">
          <w:pPr>
            <w:pStyle w:val="Heading2"/>
            <w:numPr>
              <w:ilvl w:val="1"/>
              <w:numId w:val="6"/>
            </w:numPr>
            <w:ind w:left="480" w:hanging="480"/>
          </w:pPr>
        </w:pPrChange>
      </w:pPr>
      <w:ins w:id="27" w:author="Pinky Lahiri" w:date="2019-02-25T10:57:00Z">
        <w:r>
          <w:rPr>
            <w:noProof/>
          </w:rPr>
          <w:lastRenderedPageBreak/>
          <w:drawing>
            <wp:inline distT="0" distB="0" distL="0" distR="0" wp14:anchorId="302D6AAF" wp14:editId="098ADDEF">
              <wp:extent cx="5727700" cy="325437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254375"/>
                      </a:xfrm>
                      <a:prstGeom prst="rect">
                        <a:avLst/>
                      </a:prstGeom>
                    </pic:spPr>
                  </pic:pic>
                </a:graphicData>
              </a:graphic>
            </wp:inline>
          </w:drawing>
        </w:r>
      </w:ins>
    </w:p>
    <w:p w14:paraId="13D01C74" w14:textId="77777777" w:rsidR="008F0E6A" w:rsidRPr="00711F4C" w:rsidRDefault="008F0E6A" w:rsidP="008F0E6A">
      <w:pPr>
        <w:pStyle w:val="Heading2"/>
        <w:numPr>
          <w:ilvl w:val="1"/>
          <w:numId w:val="6"/>
        </w:numPr>
        <w:rPr>
          <w:b/>
        </w:rPr>
      </w:pPr>
      <w:bookmarkStart w:id="28" w:name="_Toc350354"/>
      <w:r w:rsidRPr="00711F4C">
        <w:rPr>
          <w:b/>
        </w:rPr>
        <w:t>Security and Policies</w:t>
      </w:r>
      <w:bookmarkEnd w:id="28"/>
    </w:p>
    <w:p w14:paraId="31E057DF" w14:textId="028D2209" w:rsidR="008F0E6A" w:rsidRPr="00711F4C" w:rsidRDefault="008F0E6A" w:rsidP="005242E7">
      <w:pPr>
        <w:pStyle w:val="Heading1"/>
        <w:numPr>
          <w:ilvl w:val="0"/>
          <w:numId w:val="6"/>
        </w:numPr>
        <w:rPr>
          <w:b/>
        </w:rPr>
      </w:pPr>
      <w:bookmarkStart w:id="29" w:name="_Toc350355"/>
      <w:r w:rsidRPr="00711F4C">
        <w:rPr>
          <w:b/>
        </w:rPr>
        <w:t>Current Pain Area</w:t>
      </w:r>
      <w:bookmarkEnd w:id="29"/>
    </w:p>
    <w:p w14:paraId="5CD4439F" w14:textId="77777777" w:rsidR="00A72AD9" w:rsidRPr="00A72AD9" w:rsidRDefault="001B0689" w:rsidP="00A72AD9">
      <w:pPr>
        <w:pStyle w:val="ListParagraph"/>
        <w:numPr>
          <w:ilvl w:val="0"/>
          <w:numId w:val="42"/>
        </w:numPr>
      </w:pPr>
      <w:r>
        <w:t xml:space="preserve">In SFE </w:t>
      </w:r>
      <w:r w:rsidRPr="00A72AD9">
        <w:rPr>
          <w:rFonts w:ascii="Calibri Light" w:hAnsi="Calibri Light" w:cs="Calibri Light"/>
          <w:color w:val="212121"/>
        </w:rPr>
        <w:t>currently documenting customer signature on policy agreement is done manually.  Implementing digital signature is in the plan.</w:t>
      </w:r>
    </w:p>
    <w:p w14:paraId="20F48408" w14:textId="6A7D1D27" w:rsidR="001B0689" w:rsidRPr="001B0689" w:rsidRDefault="001B0689" w:rsidP="00A72AD9">
      <w:pPr>
        <w:pStyle w:val="ListParagraph"/>
        <w:numPr>
          <w:ilvl w:val="0"/>
          <w:numId w:val="42"/>
        </w:numPr>
      </w:pPr>
      <w:r w:rsidRPr="00A72AD9">
        <w:rPr>
          <w:rFonts w:ascii="Calibri Light" w:hAnsi="Calibri Light" w:cs="Calibri Light"/>
          <w:color w:val="212121"/>
        </w:rPr>
        <w:t>There is no mobile version of these applications.</w:t>
      </w:r>
    </w:p>
    <w:p w14:paraId="0697D5AA" w14:textId="77777777" w:rsidR="008F0E6A" w:rsidRPr="008F0E6A" w:rsidRDefault="008F0E6A" w:rsidP="008F0E6A"/>
    <w:p w14:paraId="09EC9176" w14:textId="77777777" w:rsidR="008F0E6A" w:rsidRPr="008F0E6A" w:rsidRDefault="008F0E6A" w:rsidP="008F0E6A"/>
    <w:p w14:paraId="5394FFE8" w14:textId="77777777" w:rsidR="008F0E6A" w:rsidRPr="008F0E6A" w:rsidRDefault="008F0E6A" w:rsidP="008F0E6A"/>
    <w:p w14:paraId="162A4F49" w14:textId="77777777" w:rsidR="008F0E6A" w:rsidRPr="008F0E6A" w:rsidRDefault="008F0E6A" w:rsidP="008F0E6A"/>
    <w:p w14:paraId="70305B7D" w14:textId="77777777" w:rsidR="00A30587" w:rsidRPr="00A30587" w:rsidRDefault="00A30587" w:rsidP="00A30587">
      <w:pPr>
        <w:ind w:left="360"/>
      </w:pPr>
    </w:p>
    <w:sectPr w:rsidR="00A30587" w:rsidRPr="00A30587" w:rsidSect="00BD3A56">
      <w:headerReference w:type="even" r:id="rId14"/>
      <w:headerReference w:type="default" r:id="rId15"/>
      <w:footerReference w:type="even" r:id="rId16"/>
      <w:footerReference w:type="default" r:id="rId17"/>
      <w:headerReference w:type="first" r:id="rId18"/>
      <w:footerReference w:type="first" r:id="rId19"/>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Jagannathan Balasundaram" w:date="2019-02-19T11:55:00Z" w:initials="JB">
    <w:p w14:paraId="73276497" w14:textId="20430A98" w:rsidR="00DC64BF" w:rsidRDefault="00DC64BF">
      <w:pPr>
        <w:pStyle w:val="CommentText"/>
      </w:pPr>
      <w:r>
        <w:rPr>
          <w:rStyle w:val="CommentReference"/>
        </w:rPr>
        <w:annotationRef/>
      </w:r>
      <w:r>
        <w:t xml:space="preserve">Please explain the purpose or functionality of exposing the microservices via </w:t>
      </w:r>
      <w:proofErr w:type="spellStart"/>
      <w:r>
        <w:t>Mulesoft</w:t>
      </w:r>
      <w:proofErr w:type="spellEnd"/>
      <w:r>
        <w:t xml:space="preserve"> gateway</w:t>
      </w:r>
    </w:p>
  </w:comment>
  <w:comment w:id="11" w:author="Jagannathan Balasundaram" w:date="2019-02-19T12:01:00Z" w:initials="JB">
    <w:p w14:paraId="6A28B0C0" w14:textId="60D45F6E" w:rsidR="003F7471" w:rsidRDefault="003F7471">
      <w:pPr>
        <w:pStyle w:val="CommentText"/>
      </w:pPr>
      <w:r>
        <w:rPr>
          <w:rStyle w:val="CommentReference"/>
        </w:rPr>
        <w:annotationRef/>
      </w:r>
      <w:r>
        <w:t>These channels can be shown in the architecture diagram below</w:t>
      </w:r>
    </w:p>
  </w:comment>
  <w:comment w:id="16" w:author="Jagannathan Balasundaram" w:date="2019-02-19T11:53:00Z" w:initials="JB">
    <w:p w14:paraId="14FCA951" w14:textId="687E09D3" w:rsidR="00DC64BF" w:rsidRDefault="00DC64BF">
      <w:pPr>
        <w:pStyle w:val="CommentText"/>
      </w:pPr>
      <w:r>
        <w:rPr>
          <w:rStyle w:val="CommentReference"/>
        </w:rPr>
        <w:annotationRef/>
      </w:r>
      <w:r>
        <w:t xml:space="preserve">Please update the diagram w.r.t distribution layer. Show the arrow from/to Gateway &amp; channel </w:t>
      </w:r>
    </w:p>
  </w:comment>
  <w:comment w:id="21" w:author="Jagannathan Balasundaram" w:date="2019-02-19T12:02:00Z" w:initials="JB">
    <w:p w14:paraId="445843F9" w14:textId="3B9691B5" w:rsidR="003F7471" w:rsidRDefault="003F7471">
      <w:pPr>
        <w:pStyle w:val="CommentText"/>
      </w:pPr>
      <w:r>
        <w:rPr>
          <w:rStyle w:val="CommentReference"/>
        </w:rPr>
        <w:annotationRef/>
      </w:r>
      <w:r>
        <w:t xml:space="preserve">Please update this section on how Distribution layer -&gt;Gateway -&gt; Channel -&gt; Integration Layer are communicated for data transmission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276497" w15:done="0"/>
  <w15:commentEx w15:paraId="6A28B0C0" w15:done="0"/>
  <w15:commentEx w15:paraId="14FCA951" w15:done="0"/>
  <w15:commentEx w15:paraId="445843F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276497" w16cid:durableId="201E46CA"/>
  <w16cid:commentId w16cid:paraId="6A28B0C0" w16cid:durableId="201E46CB"/>
  <w16cid:commentId w16cid:paraId="14FCA951" w16cid:durableId="201E4CA7"/>
  <w16cid:commentId w16cid:paraId="445843F9" w16cid:durableId="201E46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1AA8B" w14:textId="77777777" w:rsidR="00731E79" w:rsidRDefault="00731E79" w:rsidP="008C1F02">
      <w:r>
        <w:separator/>
      </w:r>
    </w:p>
  </w:endnote>
  <w:endnote w:type="continuationSeparator" w:id="0">
    <w:p w14:paraId="0C1DFB55" w14:textId="77777777" w:rsidR="00731E79" w:rsidRDefault="00731E79"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4A56D" w14:textId="77777777" w:rsidR="003C03DC" w:rsidRDefault="003C03DC" w:rsidP="0030455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BB28E7" w14:textId="77777777" w:rsidR="003C03DC" w:rsidRDefault="003C03DC"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87274" w14:textId="77777777" w:rsidR="003C03DC" w:rsidRDefault="003C03DC" w:rsidP="0030455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7471">
      <w:rPr>
        <w:rStyle w:val="PageNumber"/>
        <w:noProof/>
      </w:rPr>
      <w:t>2</w:t>
    </w:r>
    <w:r>
      <w:rPr>
        <w:rStyle w:val="PageNumber"/>
      </w:rPr>
      <w:fldChar w:fldCharType="end"/>
    </w:r>
  </w:p>
  <w:p w14:paraId="522BC4B3" w14:textId="1207F2B3" w:rsidR="008C1F02" w:rsidRPr="005D5C4A" w:rsidRDefault="005D5C4A" w:rsidP="003C03DC">
    <w:pPr>
      <w:pStyle w:val="Footer"/>
      <w:ind w:right="360"/>
    </w:pPr>
    <w:bookmarkStart w:id="30" w:name="_GoBack"/>
    <w:bookmarkEnd w:id="30"/>
    <w:r>
      <w:rPr>
        <w:noProof/>
        <w:lang w:val="en-US"/>
      </w:rPr>
      <w:drawing>
        <wp:anchor distT="0" distB="0" distL="114300" distR="114300" simplePos="0" relativeHeight="251661312" behindDoc="0" locked="0" layoutInCell="1" allowOverlap="1" wp14:anchorId="68A5ED87" wp14:editId="79C8F88D">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1">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7C89C" w14:textId="77777777" w:rsidR="00D87CEF" w:rsidRDefault="00D87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851BA" w14:textId="77777777" w:rsidR="00731E79" w:rsidRDefault="00731E79" w:rsidP="008C1F02">
      <w:r>
        <w:separator/>
      </w:r>
    </w:p>
  </w:footnote>
  <w:footnote w:type="continuationSeparator" w:id="0">
    <w:p w14:paraId="02F4176C" w14:textId="77777777" w:rsidR="00731E79" w:rsidRDefault="00731E79"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2245E" w14:textId="77777777" w:rsidR="00D87CEF" w:rsidRDefault="00D87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DBD7C" w14:textId="77777777" w:rsidR="008C1F02" w:rsidRDefault="00CA73E8">
    <w:pPr>
      <w:pStyle w:val="Header"/>
    </w:pPr>
    <w:r w:rsidRPr="00CA73E8">
      <w:rPr>
        <w:noProof/>
        <w:lang w:val="en-US"/>
      </w:rPr>
      <w:drawing>
        <wp:anchor distT="0" distB="0" distL="114300" distR="114300" simplePos="0" relativeHeight="251667456" behindDoc="0" locked="0" layoutInCell="1" allowOverlap="1" wp14:anchorId="53136E87" wp14:editId="2B840B2F">
          <wp:simplePos x="0" y="0"/>
          <wp:positionH relativeFrom="column">
            <wp:posOffset>5998210</wp:posOffset>
          </wp:positionH>
          <wp:positionV relativeFrom="paragraph">
            <wp:posOffset>-332740</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2336" behindDoc="0" locked="0" layoutInCell="1" allowOverlap="1" wp14:anchorId="03ADD143" wp14:editId="3E4199E2">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0659B8" w14:textId="77777777" w:rsidR="005D5C4A" w:rsidRPr="00C41290" w:rsidRDefault="00EA2D59" w:rsidP="00C41290">
                          <w:pPr>
                            <w:rPr>
                              <w:color w:val="7F7F7F" w:themeColor="text1" w:themeTint="80"/>
                              <w:sz w:val="16"/>
                              <w:szCs w:val="16"/>
                              <w:lang w:val="en-US"/>
                            </w:rPr>
                          </w:pPr>
                          <w:r>
                            <w:rPr>
                              <w:color w:val="7F7F7F" w:themeColor="text1" w:themeTint="80"/>
                              <w:sz w:val="16"/>
                              <w:szCs w:val="16"/>
                              <w:lang w:val="en-US"/>
                            </w:rPr>
                            <w:t>HSBC APIfication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ADD143" id="_x0000_t202" coordsize="21600,21600" o:spt="202" path="m,l,21600r21600,l21600,xe">
              <v:stroke joinstyle="miter"/>
              <v:path gradientshapeok="t" o:connecttype="rect"/>
            </v:shapetype>
            <v:shape id="Text Box 4" o:spid="_x0000_s1028"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" filled="f" stroked="f">
              <v:textbox>
                <w:txbxContent>
                  <w:p w14:paraId="4E0659B8" w14:textId="77777777" w:rsidR="005D5C4A" w:rsidRPr="00C41290" w:rsidRDefault="00EA2D59" w:rsidP="00C41290">
                    <w:pPr>
                      <w:rPr>
                        <w:color w:val="7F7F7F" w:themeColor="text1" w:themeTint="80"/>
                        <w:sz w:val="16"/>
                        <w:szCs w:val="16"/>
                        <w:lang w:val="en-US"/>
                      </w:rPr>
                    </w:pPr>
                    <w:r>
                      <w:rPr>
                        <w:color w:val="7F7F7F" w:themeColor="text1" w:themeTint="80"/>
                        <w:sz w:val="16"/>
                        <w:szCs w:val="16"/>
                        <w:lang w:val="en-US"/>
                      </w:rPr>
                      <w:t>HSBC APIfication</w:t>
                    </w:r>
                  </w:p>
                </w:txbxContent>
              </v:textbox>
            </v:shape>
          </w:pict>
        </mc:Fallback>
      </mc:AlternateContent>
    </w:r>
    <w:r w:rsidR="005D5C4A">
      <w:rPr>
        <w:noProof/>
        <w:lang w:val="en-US"/>
      </w:rPr>
      <w:drawing>
        <wp:anchor distT="0" distB="0" distL="114300" distR="114300" simplePos="0" relativeHeight="251658240" behindDoc="0" locked="0" layoutInCell="1" allowOverlap="1" wp14:anchorId="75B942D3" wp14:editId="5F457CAE">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7349" w14:textId="77777777" w:rsidR="00D87CEF" w:rsidRDefault="00D87C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4C67"/>
    <w:multiLevelType w:val="hybridMultilevel"/>
    <w:tmpl w:val="820C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34C68"/>
    <w:multiLevelType w:val="hybridMultilevel"/>
    <w:tmpl w:val="0A1C5220"/>
    <w:lvl w:ilvl="0" w:tplc="41D4E8F2">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10BEC"/>
    <w:multiLevelType w:val="hybridMultilevel"/>
    <w:tmpl w:val="311C5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805FE"/>
    <w:multiLevelType w:val="hybridMultilevel"/>
    <w:tmpl w:val="07E8B342"/>
    <w:lvl w:ilvl="0" w:tplc="41D4E8F2">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58E2"/>
    <w:multiLevelType w:val="hybridMultilevel"/>
    <w:tmpl w:val="39DE4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A427C"/>
    <w:multiLevelType w:val="hybridMultilevel"/>
    <w:tmpl w:val="B1AEE7BA"/>
    <w:lvl w:ilvl="0" w:tplc="41D4E8F2">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03C3E"/>
    <w:multiLevelType w:val="hybridMultilevel"/>
    <w:tmpl w:val="EEFAB6F4"/>
    <w:lvl w:ilvl="0" w:tplc="E6CE1612">
      <w:start w:val="1"/>
      <w:numFmt w:val="decimal"/>
      <w:lvlText w:val="2.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8011B"/>
    <w:multiLevelType w:val="hybridMultilevel"/>
    <w:tmpl w:val="5008961A"/>
    <w:lvl w:ilvl="0" w:tplc="E6CE1612">
      <w:start w:val="1"/>
      <w:numFmt w:val="decimal"/>
      <w:lvlText w:val="2.1.%1"/>
      <w:lvlJc w:val="center"/>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F751595"/>
    <w:multiLevelType w:val="hybridMultilevel"/>
    <w:tmpl w:val="542C9E7C"/>
    <w:lvl w:ilvl="0" w:tplc="41D4E8F2">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8708E"/>
    <w:multiLevelType w:val="hybridMultilevel"/>
    <w:tmpl w:val="D11A512E"/>
    <w:lvl w:ilvl="0" w:tplc="124A18F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15:restartNumberingAfterBreak="0">
    <w:nsid w:val="21B4277E"/>
    <w:multiLevelType w:val="hybridMultilevel"/>
    <w:tmpl w:val="9D343D5C"/>
    <w:lvl w:ilvl="0" w:tplc="41D4E8F2">
      <w:start w:val="1"/>
      <w:numFmt w:val="decimal"/>
      <w:lvlText w:val="2..1.%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15:restartNumberingAfterBreak="0">
    <w:nsid w:val="25A14148"/>
    <w:multiLevelType w:val="hybridMultilevel"/>
    <w:tmpl w:val="7762632A"/>
    <w:lvl w:ilvl="0" w:tplc="879CDBC8">
      <w:start w:val="1"/>
      <w:numFmt w:val="decimal"/>
      <w:lvlText w:val="2..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F6384"/>
    <w:multiLevelType w:val="hybridMultilevel"/>
    <w:tmpl w:val="AD902250"/>
    <w:lvl w:ilvl="0" w:tplc="9808E628">
      <w:start w:val="1"/>
      <w:numFmt w:val="lowerRoman"/>
      <w:lvlText w:val="%1."/>
      <w:lvlJc w:val="righ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7A3FDF"/>
    <w:multiLevelType w:val="hybridMultilevel"/>
    <w:tmpl w:val="08562190"/>
    <w:lvl w:ilvl="0" w:tplc="879CDBC8">
      <w:start w:val="1"/>
      <w:numFmt w:val="decimal"/>
      <w:lvlText w:val="2..1.%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A96B21"/>
    <w:multiLevelType w:val="hybridMultilevel"/>
    <w:tmpl w:val="1C066E9E"/>
    <w:lvl w:ilvl="0" w:tplc="360AA790">
      <w:start w:val="1"/>
      <w:numFmt w:val="decimal"/>
      <w:lvlText w:val="%1."/>
      <w:lvlJc w:val="left"/>
      <w:pPr>
        <w:ind w:left="720" w:hanging="360"/>
      </w:pPr>
      <w:rPr>
        <w:rFonts w:ascii="Calibri Light" w:eastAsiaTheme="majorEastAsia" w:hAnsi="Calibri Light"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5058B0"/>
    <w:multiLevelType w:val="hybridMultilevel"/>
    <w:tmpl w:val="3E44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6C6"/>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FFD38F8"/>
    <w:multiLevelType w:val="hybridMultilevel"/>
    <w:tmpl w:val="972E41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0F30EC0"/>
    <w:multiLevelType w:val="multilevel"/>
    <w:tmpl w:val="47E81DEE"/>
    <w:lvl w:ilvl="0">
      <w:start w:val="1"/>
      <w:numFmt w:val="decimal"/>
      <w:lvlText w:val="%1."/>
      <w:lvlJc w:val="left"/>
      <w:pPr>
        <w:ind w:left="360" w:hanging="360"/>
      </w:pPr>
      <w:rPr>
        <w:rFonts w:hint="default"/>
        <w:b w:val="0"/>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15:restartNumberingAfterBreak="0">
    <w:nsid w:val="32467184"/>
    <w:multiLevelType w:val="hybridMultilevel"/>
    <w:tmpl w:val="16E4A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43048F8"/>
    <w:multiLevelType w:val="hybridMultilevel"/>
    <w:tmpl w:val="0FA6B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C046D1"/>
    <w:multiLevelType w:val="hybridMultilevel"/>
    <w:tmpl w:val="0EBECB8E"/>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22" w15:restartNumberingAfterBreak="0">
    <w:nsid w:val="373121AC"/>
    <w:multiLevelType w:val="hybridMultilevel"/>
    <w:tmpl w:val="F2D09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A16C2B"/>
    <w:multiLevelType w:val="multilevel"/>
    <w:tmpl w:val="16704004"/>
    <w:lvl w:ilvl="0">
      <w:start w:val="1"/>
      <w:numFmt w:val="decimal"/>
      <w:lvlText w:val="%1."/>
      <w:lvlJc w:val="left"/>
      <w:pPr>
        <w:ind w:left="360" w:hanging="360"/>
      </w:pPr>
      <w:rPr>
        <w:rFonts w:hint="default"/>
        <w:b/>
      </w:rPr>
    </w:lvl>
    <w:lvl w:ilvl="1">
      <w:start w:val="1"/>
      <w:numFmt w:val="decimal"/>
      <w:isLgl/>
      <w:lvlText w:val="%1.%2"/>
      <w:lvlJc w:val="left"/>
      <w:pPr>
        <w:ind w:left="48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4" w15:restartNumberingAfterBreak="0">
    <w:nsid w:val="436F4CE4"/>
    <w:multiLevelType w:val="hybridMultilevel"/>
    <w:tmpl w:val="7D94370A"/>
    <w:lvl w:ilvl="0" w:tplc="E6829F5C">
      <w:start w:val="1"/>
      <w:numFmt w:val="decimal"/>
      <w:lvlText w:val="2.1.%1"/>
      <w:lvlJc w:val="center"/>
      <w:pPr>
        <w:ind w:left="780" w:hanging="360"/>
      </w:pPr>
      <w:rPr>
        <w:rFonts w:hint="default"/>
        <w:sz w:val="36"/>
        <w:szCs w:val="36"/>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465E525F"/>
    <w:multiLevelType w:val="hybridMultilevel"/>
    <w:tmpl w:val="61BCC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9F0AB7"/>
    <w:multiLevelType w:val="hybridMultilevel"/>
    <w:tmpl w:val="95BA9B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753F66"/>
    <w:multiLevelType w:val="hybridMultilevel"/>
    <w:tmpl w:val="B756F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04EFA"/>
    <w:multiLevelType w:val="hybridMultilevel"/>
    <w:tmpl w:val="44FA7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7373416"/>
    <w:multiLevelType w:val="hybridMultilevel"/>
    <w:tmpl w:val="CD7C8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39312E"/>
    <w:multiLevelType w:val="hybridMultilevel"/>
    <w:tmpl w:val="138C24DE"/>
    <w:lvl w:ilvl="0" w:tplc="C8FE417C">
      <w:start w:val="1"/>
      <w:numFmt w:val="lowerRoman"/>
      <w:lvlText w:val="%1."/>
      <w:lvlJc w:val="right"/>
      <w:pPr>
        <w:ind w:left="1080" w:hanging="360"/>
      </w:pPr>
      <w:rPr>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1C775F"/>
    <w:multiLevelType w:val="hybridMultilevel"/>
    <w:tmpl w:val="24A894A6"/>
    <w:lvl w:ilvl="0" w:tplc="41D4E8F2">
      <w:start w:val="1"/>
      <w:numFmt w:val="decimal"/>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C72E4C"/>
    <w:multiLevelType w:val="multilevel"/>
    <w:tmpl w:val="B70A837E"/>
    <w:lvl w:ilvl="0">
      <w:start w:val="1"/>
      <w:numFmt w:val="decimal"/>
      <w:lvlText w:val="2.1.%1"/>
      <w:lvlJc w:val="center"/>
      <w:pPr>
        <w:ind w:left="360" w:hanging="360"/>
      </w:pPr>
      <w:rPr>
        <w:rFonts w:hint="default"/>
        <w:b/>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3" w15:restartNumberingAfterBreak="0">
    <w:nsid w:val="64B82E79"/>
    <w:multiLevelType w:val="hybridMultilevel"/>
    <w:tmpl w:val="AD74E7F2"/>
    <w:lvl w:ilvl="0" w:tplc="360AA790">
      <w:start w:val="1"/>
      <w:numFmt w:val="decimal"/>
      <w:lvlText w:val="%1."/>
      <w:lvlJc w:val="left"/>
      <w:pPr>
        <w:ind w:left="720" w:hanging="360"/>
      </w:pPr>
      <w:rPr>
        <w:rFonts w:ascii="Calibri Light" w:eastAsiaTheme="majorEastAsia" w:hAnsi="Calibri Light"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9C6C22"/>
    <w:multiLevelType w:val="hybridMultilevel"/>
    <w:tmpl w:val="41109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D42DAD"/>
    <w:multiLevelType w:val="hybridMultilevel"/>
    <w:tmpl w:val="1E6ED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1469D0"/>
    <w:multiLevelType w:val="hybridMultilevel"/>
    <w:tmpl w:val="B7467792"/>
    <w:lvl w:ilvl="0" w:tplc="79FE9C1E">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475018"/>
    <w:multiLevelType w:val="hybridMultilevel"/>
    <w:tmpl w:val="21644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D50D36"/>
    <w:multiLevelType w:val="multilevel"/>
    <w:tmpl w:val="0FDC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38274E"/>
    <w:multiLevelType w:val="hybridMultilevel"/>
    <w:tmpl w:val="18E8CD20"/>
    <w:lvl w:ilvl="0" w:tplc="41D4E8F2">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BB6882"/>
    <w:multiLevelType w:val="hybridMultilevel"/>
    <w:tmpl w:val="2EBEAA0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DF915C0"/>
    <w:multiLevelType w:val="hybridMultilevel"/>
    <w:tmpl w:val="1A8A918E"/>
    <w:lvl w:ilvl="0" w:tplc="41D4E8F2">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F07639"/>
    <w:multiLevelType w:val="hybridMultilevel"/>
    <w:tmpl w:val="95B017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33"/>
  </w:num>
  <w:num w:numId="3">
    <w:abstractNumId w:val="14"/>
  </w:num>
  <w:num w:numId="4">
    <w:abstractNumId w:val="37"/>
  </w:num>
  <w:num w:numId="5">
    <w:abstractNumId w:val="21"/>
  </w:num>
  <w:num w:numId="6">
    <w:abstractNumId w:val="23"/>
  </w:num>
  <w:num w:numId="7">
    <w:abstractNumId w:val="18"/>
  </w:num>
  <w:num w:numId="8">
    <w:abstractNumId w:val="9"/>
  </w:num>
  <w:num w:numId="9">
    <w:abstractNumId w:val="40"/>
  </w:num>
  <w:num w:numId="10">
    <w:abstractNumId w:val="19"/>
  </w:num>
  <w:num w:numId="11">
    <w:abstractNumId w:val="28"/>
  </w:num>
  <w:num w:numId="12">
    <w:abstractNumId w:val="36"/>
  </w:num>
  <w:num w:numId="13">
    <w:abstractNumId w:val="42"/>
  </w:num>
  <w:num w:numId="14">
    <w:abstractNumId w:val="17"/>
  </w:num>
  <w:num w:numId="15">
    <w:abstractNumId w:val="26"/>
  </w:num>
  <w:num w:numId="16">
    <w:abstractNumId w:val="31"/>
  </w:num>
  <w:num w:numId="17">
    <w:abstractNumId w:val="30"/>
  </w:num>
  <w:num w:numId="18">
    <w:abstractNumId w:val="12"/>
  </w:num>
  <w:num w:numId="19">
    <w:abstractNumId w:val="34"/>
  </w:num>
  <w:num w:numId="20">
    <w:abstractNumId w:val="0"/>
  </w:num>
  <w:num w:numId="21">
    <w:abstractNumId w:val="38"/>
  </w:num>
  <w:num w:numId="22">
    <w:abstractNumId w:val="5"/>
  </w:num>
  <w:num w:numId="23">
    <w:abstractNumId w:val="41"/>
  </w:num>
  <w:num w:numId="24">
    <w:abstractNumId w:val="3"/>
  </w:num>
  <w:num w:numId="25">
    <w:abstractNumId w:val="10"/>
  </w:num>
  <w:num w:numId="26">
    <w:abstractNumId w:val="1"/>
  </w:num>
  <w:num w:numId="27">
    <w:abstractNumId w:val="8"/>
  </w:num>
  <w:num w:numId="28">
    <w:abstractNumId w:val="39"/>
  </w:num>
  <w:num w:numId="29">
    <w:abstractNumId w:val="13"/>
  </w:num>
  <w:num w:numId="30">
    <w:abstractNumId w:val="11"/>
  </w:num>
  <w:num w:numId="31">
    <w:abstractNumId w:val="6"/>
  </w:num>
  <w:num w:numId="32">
    <w:abstractNumId w:val="32"/>
  </w:num>
  <w:num w:numId="33">
    <w:abstractNumId w:val="15"/>
  </w:num>
  <w:num w:numId="34">
    <w:abstractNumId w:val="24"/>
  </w:num>
  <w:num w:numId="35">
    <w:abstractNumId w:val="7"/>
  </w:num>
  <w:num w:numId="36">
    <w:abstractNumId w:val="27"/>
  </w:num>
  <w:num w:numId="37">
    <w:abstractNumId w:val="4"/>
  </w:num>
  <w:num w:numId="38">
    <w:abstractNumId w:val="20"/>
  </w:num>
  <w:num w:numId="39">
    <w:abstractNumId w:val="35"/>
  </w:num>
  <w:num w:numId="40">
    <w:abstractNumId w:val="25"/>
  </w:num>
  <w:num w:numId="41">
    <w:abstractNumId w:val="29"/>
  </w:num>
  <w:num w:numId="42">
    <w:abstractNumId w:val="2"/>
  </w:num>
  <w:num w:numId="4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nky Lahiri">
    <w15:presenceInfo w15:providerId="AD" w15:userId="S-1-5-21-1390067357-2000478354-839522115-62827"/>
  </w15:person>
  <w15:person w15:author="Jagannathan Balasundaram">
    <w15:presenceInfo w15:providerId="AD" w15:userId="S-1-5-21-1060284298-706699826-725345543-338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6C"/>
    <w:rsid w:val="000167A9"/>
    <w:rsid w:val="00030E94"/>
    <w:rsid w:val="000456FE"/>
    <w:rsid w:val="000844DA"/>
    <w:rsid w:val="00084E12"/>
    <w:rsid w:val="00094DC7"/>
    <w:rsid w:val="00095AD2"/>
    <w:rsid w:val="000F082F"/>
    <w:rsid w:val="001111F3"/>
    <w:rsid w:val="00112649"/>
    <w:rsid w:val="00122596"/>
    <w:rsid w:val="00171D0B"/>
    <w:rsid w:val="00186A51"/>
    <w:rsid w:val="001B0689"/>
    <w:rsid w:val="001E7D95"/>
    <w:rsid w:val="001F1FEE"/>
    <w:rsid w:val="00200B20"/>
    <w:rsid w:val="00212E9E"/>
    <w:rsid w:val="0021492F"/>
    <w:rsid w:val="002162DE"/>
    <w:rsid w:val="002331B6"/>
    <w:rsid w:val="00244601"/>
    <w:rsid w:val="002807C3"/>
    <w:rsid w:val="002964F6"/>
    <w:rsid w:val="002E5EAB"/>
    <w:rsid w:val="002F09ED"/>
    <w:rsid w:val="00304556"/>
    <w:rsid w:val="00304C87"/>
    <w:rsid w:val="00306E2E"/>
    <w:rsid w:val="00310138"/>
    <w:rsid w:val="00351DDC"/>
    <w:rsid w:val="0035676B"/>
    <w:rsid w:val="00367984"/>
    <w:rsid w:val="003A77DA"/>
    <w:rsid w:val="003B6762"/>
    <w:rsid w:val="003B799F"/>
    <w:rsid w:val="003C03DC"/>
    <w:rsid w:val="003E5738"/>
    <w:rsid w:val="003E6A07"/>
    <w:rsid w:val="003F2967"/>
    <w:rsid w:val="003F7471"/>
    <w:rsid w:val="0040234A"/>
    <w:rsid w:val="004157AE"/>
    <w:rsid w:val="00425E22"/>
    <w:rsid w:val="0044227D"/>
    <w:rsid w:val="00453B72"/>
    <w:rsid w:val="004742B0"/>
    <w:rsid w:val="00475B25"/>
    <w:rsid w:val="00483B08"/>
    <w:rsid w:val="00494826"/>
    <w:rsid w:val="004C28F8"/>
    <w:rsid w:val="004D2467"/>
    <w:rsid w:val="004D6975"/>
    <w:rsid w:val="004D7AA1"/>
    <w:rsid w:val="00522F6C"/>
    <w:rsid w:val="005242E7"/>
    <w:rsid w:val="00527D22"/>
    <w:rsid w:val="00544C36"/>
    <w:rsid w:val="00553428"/>
    <w:rsid w:val="00556799"/>
    <w:rsid w:val="00581965"/>
    <w:rsid w:val="005A1931"/>
    <w:rsid w:val="005B6374"/>
    <w:rsid w:val="005D5C4A"/>
    <w:rsid w:val="00612046"/>
    <w:rsid w:val="006141D5"/>
    <w:rsid w:val="00622BF2"/>
    <w:rsid w:val="00625301"/>
    <w:rsid w:val="00677DF4"/>
    <w:rsid w:val="0068260A"/>
    <w:rsid w:val="006D6E39"/>
    <w:rsid w:val="006D6EF9"/>
    <w:rsid w:val="00711F4C"/>
    <w:rsid w:val="00731E79"/>
    <w:rsid w:val="00750157"/>
    <w:rsid w:val="007815A2"/>
    <w:rsid w:val="0079004B"/>
    <w:rsid w:val="007923AB"/>
    <w:rsid w:val="0079473C"/>
    <w:rsid w:val="007A19B5"/>
    <w:rsid w:val="007F3A79"/>
    <w:rsid w:val="0082471C"/>
    <w:rsid w:val="00852CE9"/>
    <w:rsid w:val="00874582"/>
    <w:rsid w:val="00884F35"/>
    <w:rsid w:val="008C1F02"/>
    <w:rsid w:val="008E3502"/>
    <w:rsid w:val="008E6B72"/>
    <w:rsid w:val="008F0E6A"/>
    <w:rsid w:val="00973D3B"/>
    <w:rsid w:val="00980D2C"/>
    <w:rsid w:val="009B0453"/>
    <w:rsid w:val="009B419D"/>
    <w:rsid w:val="009F4630"/>
    <w:rsid w:val="00A01D6E"/>
    <w:rsid w:val="00A30587"/>
    <w:rsid w:val="00A32DE7"/>
    <w:rsid w:val="00A44D44"/>
    <w:rsid w:val="00A47B9E"/>
    <w:rsid w:val="00A62BB1"/>
    <w:rsid w:val="00A6535A"/>
    <w:rsid w:val="00A70131"/>
    <w:rsid w:val="00A72AD9"/>
    <w:rsid w:val="00A8258E"/>
    <w:rsid w:val="00A84C49"/>
    <w:rsid w:val="00A9403C"/>
    <w:rsid w:val="00AA7144"/>
    <w:rsid w:val="00B014C1"/>
    <w:rsid w:val="00B30337"/>
    <w:rsid w:val="00B335CB"/>
    <w:rsid w:val="00B728FA"/>
    <w:rsid w:val="00B8060A"/>
    <w:rsid w:val="00B879EF"/>
    <w:rsid w:val="00BB02CC"/>
    <w:rsid w:val="00BD2403"/>
    <w:rsid w:val="00BD3A56"/>
    <w:rsid w:val="00BF125C"/>
    <w:rsid w:val="00BF3816"/>
    <w:rsid w:val="00C247D7"/>
    <w:rsid w:val="00C27CC2"/>
    <w:rsid w:val="00C40B98"/>
    <w:rsid w:val="00C41290"/>
    <w:rsid w:val="00C50FC1"/>
    <w:rsid w:val="00C53B02"/>
    <w:rsid w:val="00C57957"/>
    <w:rsid w:val="00C81C1D"/>
    <w:rsid w:val="00C81FF8"/>
    <w:rsid w:val="00C854C4"/>
    <w:rsid w:val="00C9649D"/>
    <w:rsid w:val="00CA32AC"/>
    <w:rsid w:val="00CA52EB"/>
    <w:rsid w:val="00CA6143"/>
    <w:rsid w:val="00CA73E8"/>
    <w:rsid w:val="00CB0AAA"/>
    <w:rsid w:val="00CE21D1"/>
    <w:rsid w:val="00D074D6"/>
    <w:rsid w:val="00D3283E"/>
    <w:rsid w:val="00D369EC"/>
    <w:rsid w:val="00D560A3"/>
    <w:rsid w:val="00D744D4"/>
    <w:rsid w:val="00D87CEF"/>
    <w:rsid w:val="00D958EF"/>
    <w:rsid w:val="00DB0453"/>
    <w:rsid w:val="00DB27F0"/>
    <w:rsid w:val="00DC64BF"/>
    <w:rsid w:val="00DE1E3F"/>
    <w:rsid w:val="00E43F1E"/>
    <w:rsid w:val="00E444A3"/>
    <w:rsid w:val="00E51376"/>
    <w:rsid w:val="00E56798"/>
    <w:rsid w:val="00E74ABA"/>
    <w:rsid w:val="00E85339"/>
    <w:rsid w:val="00EA2D59"/>
    <w:rsid w:val="00EB0347"/>
    <w:rsid w:val="00EC47B9"/>
    <w:rsid w:val="00EF205E"/>
    <w:rsid w:val="00F137B2"/>
    <w:rsid w:val="00F2087D"/>
    <w:rsid w:val="00F3537C"/>
    <w:rsid w:val="00F50147"/>
    <w:rsid w:val="00F56B91"/>
    <w:rsid w:val="00F60CD5"/>
    <w:rsid w:val="00F6190E"/>
    <w:rsid w:val="00F9130E"/>
    <w:rsid w:val="00F92EEB"/>
    <w:rsid w:val="00F930E5"/>
    <w:rsid w:val="00F94BD3"/>
    <w:rsid w:val="00FA6CB6"/>
    <w:rsid w:val="00FD4734"/>
    <w:rsid w:val="00FE1F55"/>
    <w:rsid w:val="00FE62B7"/>
    <w:rsid w:val="00FF0651"/>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9DC64"/>
  <w15:chartTrackingRefBased/>
  <w15:docId w15:val="{ECC100DE-BFD9-414B-BD72-C3F83746B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C36"/>
  </w:style>
  <w:style w:type="paragraph" w:styleId="Heading1">
    <w:name w:val="heading 1"/>
    <w:basedOn w:val="Normal"/>
    <w:next w:val="Normal"/>
    <w:link w:val="Heading1Char"/>
    <w:uiPriority w:val="9"/>
    <w:qFormat/>
    <w:rsid w:val="00544C3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544C3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544C3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44C3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544C3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544C3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544C3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544C3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544C3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544C36"/>
    <w:pPr>
      <w:spacing w:after="0" w:line="240" w:lineRule="auto"/>
    </w:pPr>
  </w:style>
  <w:style w:type="character" w:customStyle="1" w:styleId="NoSpacingChar">
    <w:name w:val="No Spacing Char"/>
    <w:basedOn w:val="DefaultParagraphFont"/>
    <w:link w:val="NoSpacing"/>
    <w:uiPriority w:val="1"/>
    <w:rsid w:val="00BD3A56"/>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544C3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544C3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44C3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44C3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544C3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544C3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544C3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544C3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544C36"/>
    <w:rPr>
      <w:rFonts w:asciiTheme="majorHAnsi" w:eastAsiaTheme="majorEastAsia" w:hAnsiTheme="majorHAnsi" w:cstheme="majorBidi"/>
      <w:i/>
      <w:iCs/>
      <w:color w:val="1F4E79" w:themeColor="accent1" w:themeShade="80"/>
    </w:rPr>
  </w:style>
  <w:style w:type="paragraph" w:styleId="ListParagraph">
    <w:name w:val="List Paragraph"/>
    <w:basedOn w:val="Normal"/>
    <w:uiPriority w:val="34"/>
    <w:qFormat/>
    <w:rsid w:val="00E56798"/>
    <w:pPr>
      <w:ind w:left="720"/>
      <w:contextualSpacing/>
    </w:p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544C36"/>
    <w:pPr>
      <w:outlineLvl w:val="9"/>
    </w:pPr>
  </w:style>
  <w:style w:type="paragraph" w:styleId="TOC1">
    <w:name w:val="toc 1"/>
    <w:basedOn w:val="Normal"/>
    <w:next w:val="Normal"/>
    <w:autoRedefine/>
    <w:uiPriority w:val="39"/>
    <w:unhideWhenUsed/>
    <w:rsid w:val="00C50FC1"/>
    <w:pPr>
      <w:spacing w:after="100"/>
    </w:pPr>
  </w:style>
  <w:style w:type="paragraph" w:styleId="TOC2">
    <w:name w:val="toc 2"/>
    <w:basedOn w:val="Normal"/>
    <w:next w:val="Normal"/>
    <w:autoRedefine/>
    <w:uiPriority w:val="39"/>
    <w:unhideWhenUsed/>
    <w:rsid w:val="00C50FC1"/>
    <w:pPr>
      <w:spacing w:after="100"/>
      <w:ind w:left="240"/>
    </w:pPr>
  </w:style>
  <w:style w:type="paragraph" w:styleId="TOC3">
    <w:name w:val="toc 3"/>
    <w:basedOn w:val="Normal"/>
    <w:next w:val="Normal"/>
    <w:autoRedefine/>
    <w:uiPriority w:val="39"/>
    <w:unhideWhenUsed/>
    <w:rsid w:val="00C50FC1"/>
    <w:pPr>
      <w:spacing w:after="100"/>
      <w:ind w:left="480"/>
    </w:pPr>
  </w:style>
  <w:style w:type="character" w:styleId="Hyperlink">
    <w:name w:val="Hyperlink"/>
    <w:basedOn w:val="DefaultParagraphFont"/>
    <w:uiPriority w:val="99"/>
    <w:unhideWhenUsed/>
    <w:rsid w:val="00C50FC1"/>
    <w:rPr>
      <w:color w:val="0563C1" w:themeColor="hyperlink"/>
      <w:u w:val="single"/>
    </w:rPr>
  </w:style>
  <w:style w:type="paragraph" w:styleId="Caption">
    <w:name w:val="caption"/>
    <w:basedOn w:val="Normal"/>
    <w:next w:val="Normal"/>
    <w:uiPriority w:val="35"/>
    <w:semiHidden/>
    <w:unhideWhenUsed/>
    <w:qFormat/>
    <w:rsid w:val="00544C36"/>
    <w:pPr>
      <w:spacing w:line="240" w:lineRule="auto"/>
    </w:pPr>
    <w:rPr>
      <w:b/>
      <w:bCs/>
      <w:smallCaps/>
      <w:color w:val="44546A" w:themeColor="text2"/>
    </w:rPr>
  </w:style>
  <w:style w:type="paragraph" w:styleId="Title">
    <w:name w:val="Title"/>
    <w:basedOn w:val="Normal"/>
    <w:next w:val="Normal"/>
    <w:link w:val="TitleChar"/>
    <w:uiPriority w:val="10"/>
    <w:qFormat/>
    <w:rsid w:val="00544C3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44C3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44C3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44C3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44C36"/>
    <w:rPr>
      <w:b/>
      <w:bCs/>
    </w:rPr>
  </w:style>
  <w:style w:type="character" w:styleId="Emphasis">
    <w:name w:val="Emphasis"/>
    <w:basedOn w:val="DefaultParagraphFont"/>
    <w:uiPriority w:val="20"/>
    <w:qFormat/>
    <w:rsid w:val="00544C36"/>
    <w:rPr>
      <w:i/>
      <w:iCs/>
    </w:rPr>
  </w:style>
  <w:style w:type="paragraph" w:styleId="Quote">
    <w:name w:val="Quote"/>
    <w:basedOn w:val="Normal"/>
    <w:next w:val="Normal"/>
    <w:link w:val="QuoteChar"/>
    <w:uiPriority w:val="29"/>
    <w:qFormat/>
    <w:rsid w:val="00544C3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44C36"/>
    <w:rPr>
      <w:color w:val="44546A" w:themeColor="text2"/>
      <w:sz w:val="24"/>
      <w:szCs w:val="24"/>
    </w:rPr>
  </w:style>
  <w:style w:type="paragraph" w:styleId="IntenseQuote">
    <w:name w:val="Intense Quote"/>
    <w:basedOn w:val="Normal"/>
    <w:next w:val="Normal"/>
    <w:link w:val="IntenseQuoteChar"/>
    <w:uiPriority w:val="30"/>
    <w:qFormat/>
    <w:rsid w:val="00544C3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44C3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44C36"/>
    <w:rPr>
      <w:i/>
      <w:iCs/>
      <w:color w:val="595959" w:themeColor="text1" w:themeTint="A6"/>
    </w:rPr>
  </w:style>
  <w:style w:type="character" w:styleId="IntenseEmphasis">
    <w:name w:val="Intense Emphasis"/>
    <w:basedOn w:val="DefaultParagraphFont"/>
    <w:uiPriority w:val="21"/>
    <w:qFormat/>
    <w:rsid w:val="00544C36"/>
    <w:rPr>
      <w:b/>
      <w:bCs/>
      <w:i/>
      <w:iCs/>
    </w:rPr>
  </w:style>
  <w:style w:type="character" w:styleId="SubtleReference">
    <w:name w:val="Subtle Reference"/>
    <w:basedOn w:val="DefaultParagraphFont"/>
    <w:uiPriority w:val="31"/>
    <w:qFormat/>
    <w:rsid w:val="00544C3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44C36"/>
    <w:rPr>
      <w:b/>
      <w:bCs/>
      <w:smallCaps/>
      <w:color w:val="44546A" w:themeColor="text2"/>
      <w:u w:val="single"/>
    </w:rPr>
  </w:style>
  <w:style w:type="character" w:styleId="BookTitle">
    <w:name w:val="Book Title"/>
    <w:basedOn w:val="DefaultParagraphFont"/>
    <w:uiPriority w:val="33"/>
    <w:qFormat/>
    <w:rsid w:val="00544C36"/>
    <w:rPr>
      <w:b/>
      <w:bCs/>
      <w:smallCaps/>
      <w:spacing w:val="10"/>
    </w:rPr>
  </w:style>
  <w:style w:type="paragraph" w:styleId="NormalWeb">
    <w:name w:val="Normal (Web)"/>
    <w:basedOn w:val="Normal"/>
    <w:uiPriority w:val="99"/>
    <w:unhideWhenUsed/>
    <w:rsid w:val="008247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D7AA1"/>
    <w:rPr>
      <w:sz w:val="16"/>
      <w:szCs w:val="16"/>
    </w:rPr>
  </w:style>
  <w:style w:type="paragraph" w:styleId="CommentText">
    <w:name w:val="annotation text"/>
    <w:basedOn w:val="Normal"/>
    <w:link w:val="CommentTextChar"/>
    <w:uiPriority w:val="99"/>
    <w:semiHidden/>
    <w:unhideWhenUsed/>
    <w:rsid w:val="004D7AA1"/>
    <w:pPr>
      <w:spacing w:line="240" w:lineRule="auto"/>
    </w:pPr>
    <w:rPr>
      <w:sz w:val="20"/>
      <w:szCs w:val="20"/>
    </w:rPr>
  </w:style>
  <w:style w:type="character" w:customStyle="1" w:styleId="CommentTextChar">
    <w:name w:val="Comment Text Char"/>
    <w:basedOn w:val="DefaultParagraphFont"/>
    <w:link w:val="CommentText"/>
    <w:uiPriority w:val="99"/>
    <w:semiHidden/>
    <w:rsid w:val="004D7AA1"/>
    <w:rPr>
      <w:sz w:val="20"/>
      <w:szCs w:val="20"/>
    </w:rPr>
  </w:style>
  <w:style w:type="paragraph" w:styleId="CommentSubject">
    <w:name w:val="annotation subject"/>
    <w:basedOn w:val="CommentText"/>
    <w:next w:val="CommentText"/>
    <w:link w:val="CommentSubjectChar"/>
    <w:uiPriority w:val="99"/>
    <w:semiHidden/>
    <w:unhideWhenUsed/>
    <w:rsid w:val="004D7AA1"/>
    <w:rPr>
      <w:b/>
      <w:bCs/>
    </w:rPr>
  </w:style>
  <w:style w:type="character" w:customStyle="1" w:styleId="CommentSubjectChar">
    <w:name w:val="Comment Subject Char"/>
    <w:basedOn w:val="CommentTextChar"/>
    <w:link w:val="CommentSubject"/>
    <w:uiPriority w:val="99"/>
    <w:semiHidden/>
    <w:rsid w:val="004D7AA1"/>
    <w:rPr>
      <w:b/>
      <w:bCs/>
      <w:sz w:val="20"/>
      <w:szCs w:val="20"/>
    </w:rPr>
  </w:style>
  <w:style w:type="paragraph" w:styleId="BalloonText">
    <w:name w:val="Balloon Text"/>
    <w:basedOn w:val="Normal"/>
    <w:link w:val="BalloonTextChar"/>
    <w:uiPriority w:val="99"/>
    <w:semiHidden/>
    <w:unhideWhenUsed/>
    <w:rsid w:val="004D7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A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493774">
      <w:bodyDiv w:val="1"/>
      <w:marLeft w:val="0"/>
      <w:marRight w:val="0"/>
      <w:marTop w:val="0"/>
      <w:marBottom w:val="0"/>
      <w:divBdr>
        <w:top w:val="none" w:sz="0" w:space="0" w:color="auto"/>
        <w:left w:val="none" w:sz="0" w:space="0" w:color="auto"/>
        <w:bottom w:val="none" w:sz="0" w:space="0" w:color="auto"/>
        <w:right w:val="none" w:sz="0" w:space="0" w:color="auto"/>
      </w:divBdr>
    </w:div>
    <w:div w:id="1407990178">
      <w:bodyDiv w:val="1"/>
      <w:marLeft w:val="0"/>
      <w:marRight w:val="0"/>
      <w:marTop w:val="0"/>
      <w:marBottom w:val="0"/>
      <w:divBdr>
        <w:top w:val="none" w:sz="0" w:space="0" w:color="auto"/>
        <w:left w:val="none" w:sz="0" w:space="0" w:color="auto"/>
        <w:bottom w:val="none" w:sz="0" w:space="0" w:color="auto"/>
        <w:right w:val="none" w:sz="0" w:space="0" w:color="auto"/>
      </w:divBdr>
    </w:div>
    <w:div w:id="185958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BBD80-DD75-43E9-A202-D6A0C4CB0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Yashodeep Deshmukh</dc:creator>
  <cp:keywords/>
  <dc:description/>
  <cp:lastModifiedBy>Tarun Kumar</cp:lastModifiedBy>
  <cp:revision>2</cp:revision>
  <dcterms:created xsi:type="dcterms:W3CDTF">2019-04-25T08:42:00Z</dcterms:created>
  <dcterms:modified xsi:type="dcterms:W3CDTF">2019-04-25T08:42:00Z</dcterms:modified>
</cp:coreProperties>
</file>